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5C" w:rsidRDefault="00F4715C" w:rsidP="00F4715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55183"/>
          <w:kern w:val="36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355183"/>
          <w:kern w:val="36"/>
          <w:sz w:val="38"/>
          <w:szCs w:val="38"/>
        </w:rPr>
        <w:t>Constructii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355183"/>
          <w:kern w:val="36"/>
          <w:sz w:val="38"/>
          <w:szCs w:val="38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55183"/>
          <w:kern w:val="36"/>
          <w:sz w:val="38"/>
          <w:szCs w:val="38"/>
        </w:rPr>
        <w:t>ind</w:t>
      </w:r>
      <w:r w:rsidRPr="00F4715C">
        <w:rPr>
          <w:rFonts w:ascii="Arial" w:eastAsia="Times New Roman" w:hAnsi="Arial" w:cs="Arial"/>
          <w:b/>
          <w:bCs/>
          <w:color w:val="355183"/>
          <w:kern w:val="36"/>
          <w:sz w:val="38"/>
          <w:szCs w:val="38"/>
        </w:rPr>
        <w:t>raznete</w:t>
      </w:r>
      <w:proofErr w:type="spellEnd"/>
      <w:r w:rsidRPr="00F4715C">
        <w:rPr>
          <w:rFonts w:ascii="Arial" w:eastAsia="Times New Roman" w:hAnsi="Arial" w:cs="Arial"/>
          <w:b/>
          <w:bCs/>
          <w:color w:val="355183"/>
          <w:kern w:val="36"/>
          <w:sz w:val="38"/>
          <w:szCs w:val="38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355183"/>
          <w:kern w:val="36"/>
          <w:sz w:val="38"/>
          <w:szCs w:val="38"/>
        </w:rPr>
        <w:t>si</w:t>
      </w:r>
      <w:proofErr w:type="spellEnd"/>
      <w:r w:rsidRPr="00F4715C">
        <w:rPr>
          <w:rFonts w:ascii="Arial" w:eastAsia="Times New Roman" w:hAnsi="Arial" w:cs="Arial"/>
          <w:b/>
          <w:bCs/>
          <w:color w:val="355183"/>
          <w:kern w:val="36"/>
          <w:sz w:val="38"/>
          <w:szCs w:val="38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355183"/>
          <w:kern w:val="36"/>
          <w:sz w:val="38"/>
          <w:szCs w:val="38"/>
        </w:rPr>
        <w:t>impuna</w:t>
      </w:r>
      <w:r>
        <w:rPr>
          <w:rFonts w:ascii="Arial" w:eastAsia="Times New Roman" w:hAnsi="Arial" w:cs="Arial"/>
          <w:b/>
          <w:bCs/>
          <w:color w:val="355183"/>
          <w:kern w:val="36"/>
          <w:sz w:val="38"/>
          <w:szCs w:val="38"/>
        </w:rPr>
        <w:t>toare</w:t>
      </w:r>
      <w:proofErr w:type="spellEnd"/>
    </w:p>
    <w:p w:rsidR="00F4715C" w:rsidRPr="00F4715C" w:rsidRDefault="00F4715C" w:rsidP="00F4715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55183"/>
          <w:kern w:val="36"/>
          <w:sz w:val="38"/>
          <w:szCs w:val="38"/>
        </w:rPr>
      </w:pPr>
    </w:p>
    <w:p w:rsidR="00F4715C" w:rsidRPr="00F4715C" w:rsidRDefault="00F4715C" w:rsidP="00F4715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5229013" cy="2941320"/>
            <wp:effectExtent l="0" t="0" r="0" b="0"/>
            <wp:docPr id="14" name="Picture 14" descr="Cele mai indraznete si impunatoare constructii (Galerie fo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le mai indraznete si impunatoare constructii (Galerie foto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013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</w:p>
    <w:p w:rsidR="00F4715C" w:rsidRPr="00F4715C" w:rsidRDefault="00F4715C" w:rsidP="00F4715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Arta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se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manifesta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in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toate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domeniile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,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aducand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noi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si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noi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elemente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acolo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unde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ne-am fi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asteptat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mai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putin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.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Arhitectura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proofErr w:type="gram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este</w:t>
      </w:r>
      <w:proofErr w:type="spellEnd"/>
      <w:proofErr w:type="gram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o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ramura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artei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aflata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in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plina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dezvoltare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.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Specialistii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sustin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ca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din 2012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si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dupa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se </w:t>
      </w:r>
      <w:proofErr w:type="spellStart"/>
      <w:proofErr w:type="gram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va</w:t>
      </w:r>
      <w:proofErr w:type="spellEnd"/>
      <w:proofErr w:type="gram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vorbi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foarte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mult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despre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cladirile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impunatoare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si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indraznete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prin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forma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si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conceptul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arhitectural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surprinzator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</w:p>
    <w:p w:rsidR="00F4715C" w:rsidRPr="00F4715C" w:rsidRDefault="00F4715C" w:rsidP="00F4715C">
      <w:pPr>
        <w:spacing w:after="156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F4715C" w:rsidRPr="00F4715C" w:rsidRDefault="00F4715C" w:rsidP="00F4715C">
      <w:pPr>
        <w:spacing w:after="2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hyperlink r:id="rId6" w:anchor="slide=8" w:tgtFrame="_blank" w:history="1">
        <w:r w:rsidRPr="00F4715C">
          <w:rPr>
            <w:rFonts w:ascii="Arial" w:eastAsia="Times New Roman" w:hAnsi="Arial" w:cs="Arial"/>
            <w:color w:val="355183"/>
            <w:sz w:val="26"/>
            <w:szCs w:val="26"/>
          </w:rPr>
          <w:t>Architectural Digest</w:t>
        </w:r>
      </w:hyperlink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 a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facut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o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selectie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a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celor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mai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interesante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astfel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constructii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>.</w:t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Sediul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DNB din Oslo,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conceput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de MVRDV</w:t>
      </w:r>
    </w:p>
    <w:p w:rsidR="00F4715C" w:rsidRPr="00F4715C" w:rsidRDefault="00F4715C" w:rsidP="00F4715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bookmarkStart w:id="1" w:name="ZCEB1907302"/>
      <w:bookmarkEnd w:id="1"/>
      <w:r>
        <w:rPr>
          <w:rFonts w:ascii="Arial" w:eastAsia="Times New Roman" w:hAnsi="Arial" w:cs="Arial"/>
          <w:noProof/>
          <w:color w:val="355183"/>
          <w:sz w:val="26"/>
          <w:szCs w:val="26"/>
          <w:bdr w:val="none" w:sz="0" w:space="0" w:color="auto" w:frame="1"/>
        </w:rPr>
        <w:drawing>
          <wp:inline distT="0" distB="0" distL="0" distR="0">
            <wp:extent cx="2621280" cy="1668780"/>
            <wp:effectExtent l="0" t="0" r="7620" b="7620"/>
            <wp:docPr id="12" name="Picture 12" descr="Sediul DNB din Oslo, conceput de MVRDV">
              <a:hlinkClick xmlns:a="http://schemas.openxmlformats.org/drawingml/2006/main" r:id="rId7" tooltip="&quot;Sediul DNB din Oslo, conceput de MVRDV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diul DNB din Oslo, conceput de MVRDV">
                      <a:hlinkClick r:id="rId7" tooltip="&quot;Sediul DNB din Oslo, conceput de MVRDV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5C" w:rsidRPr="00F4715C" w:rsidRDefault="00F4715C" w:rsidP="00F4715C">
      <w:pPr>
        <w:spacing w:after="2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proofErr w:type="gramStart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mai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bine de 20 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ani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firma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olandeza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MVRDV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creeaza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cladiri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indraznete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cu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forme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geometrice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imprevizibile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Sediul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construit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de MVRDV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pentru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grupul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lastRenderedPageBreak/>
        <w:t>financiar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norvegian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DNB se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incadreaza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in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aceleasi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tipare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Constructia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se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aseamana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cu o cutie mare 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lego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imbinand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componente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individuale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adaugand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spatii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in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locuri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neobisnuite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Astfel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cladirea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se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bucura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mai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multa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lumina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naturala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in interior,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dar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de </w:t>
      </w:r>
      <w:proofErr w:type="gram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un</w:t>
      </w:r>
      <w:proofErr w:type="gram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aer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parca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desprins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din SF-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uri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>.</w:t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Centrul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Cultural din Baku,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Azerbaidjan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, de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Zaha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Hadid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Architects</w:t>
      </w:r>
    </w:p>
    <w:p w:rsidR="00F4715C" w:rsidRPr="00F4715C" w:rsidRDefault="00F4715C" w:rsidP="00F4715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bookmarkStart w:id="2" w:name="ZCEB1907306"/>
      <w:bookmarkEnd w:id="2"/>
      <w:r>
        <w:rPr>
          <w:rFonts w:ascii="Arial" w:eastAsia="Times New Roman" w:hAnsi="Arial" w:cs="Arial"/>
          <w:noProof/>
          <w:color w:val="355183"/>
          <w:sz w:val="26"/>
          <w:szCs w:val="26"/>
          <w:bdr w:val="none" w:sz="0" w:space="0" w:color="auto" w:frame="1"/>
        </w:rPr>
        <w:drawing>
          <wp:inline distT="0" distB="0" distL="0" distR="0">
            <wp:extent cx="4533900" cy="4914900"/>
            <wp:effectExtent l="0" t="0" r="0" b="0"/>
            <wp:docPr id="11" name="Picture 11" descr="Centrul Cultural din Baku, Azerbaidjan, de Zaha Hadid Architects">
              <a:hlinkClick xmlns:a="http://schemas.openxmlformats.org/drawingml/2006/main" r:id="rId9" tooltip="&quot;Centrul Cultural din Baku, Azerbaidjan, de Zaha Hadid Architec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ntrul Cultural din Baku, Azerbaidjan, de Zaha Hadid Architects">
                      <a:hlinkClick r:id="rId9" tooltip="&quot;Centrul Cultural din Baku, Azerbaidjan, de Zaha Hadid Architec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5C" w:rsidRPr="00F4715C" w:rsidRDefault="00F4715C" w:rsidP="00F4715C">
      <w:pPr>
        <w:spacing w:after="2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Zaha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Hadid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Architects a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gandit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cladirea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Centrului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Cultural in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forme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indraznete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inspirate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din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topografia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peisajului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natural.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Constructia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are o forma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fluida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fiind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creata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din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sticla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beton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armat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Centrul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Cultural din Baku are o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sala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conferinte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o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biblioteca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un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muzeu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national, multi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considerand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va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juca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un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rol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primordial in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procesul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redezvoltare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al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capitalei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azere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>.</w:t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Centrul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Media International Phoenix, Beijing, de BIAD </w:t>
      </w:r>
      <w:proofErr w:type="spellStart"/>
      <w:proofErr w:type="gram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UFo</w:t>
      </w:r>
      <w:proofErr w:type="spellEnd"/>
      <w:proofErr w:type="gramEnd"/>
    </w:p>
    <w:p w:rsidR="00F4715C" w:rsidRPr="00F4715C" w:rsidRDefault="00F4715C" w:rsidP="00F4715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bookmarkStart w:id="3" w:name="ZCEB1907307"/>
      <w:bookmarkEnd w:id="3"/>
      <w:r>
        <w:rPr>
          <w:rFonts w:ascii="Arial" w:eastAsia="Times New Roman" w:hAnsi="Arial" w:cs="Arial"/>
          <w:noProof/>
          <w:color w:val="355183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4533900" cy="4914900"/>
            <wp:effectExtent l="0" t="0" r="0" b="0"/>
            <wp:docPr id="10" name="Picture 10" descr="Centrul Media International Phoenix, Beijing, de BIAD UFo">
              <a:hlinkClick xmlns:a="http://schemas.openxmlformats.org/drawingml/2006/main" r:id="rId11" tooltip="&quot;Centrul Media International Phoenix, Beijing, de BIAD UF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rul Media International Phoenix, Beijing, de BIAD UFo">
                      <a:hlinkClick r:id="rId11" tooltip="&quot;Centrul Media International Phoenix, Beijing, de BIAD UF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5C" w:rsidRPr="00F4715C" w:rsidRDefault="00F4715C" w:rsidP="00F4715C">
      <w:pPr>
        <w:spacing w:after="2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  <w:t xml:space="preserve">China </w:t>
      </w:r>
      <w:proofErr w:type="spellStart"/>
      <w:proofErr w:type="gram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este</w:t>
      </w:r>
      <w:proofErr w:type="spellEnd"/>
      <w:proofErr w:type="gram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recunoscuta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pentru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arhitectii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ei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extrem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talentati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spellStart"/>
      <w:proofErr w:type="gram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Nume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precum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Rem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Koolhaas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Zaha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Hadid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sau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Steven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Holl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au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contribuit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la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crearea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unor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cladiri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spectaculoase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Cu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toate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astea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noua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generatie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arhitecti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a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Chinei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ofera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astazi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o </w:t>
      </w:r>
      <w:proofErr w:type="spellStart"/>
      <w:proofErr w:type="gram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alta</w:t>
      </w:r>
      <w:proofErr w:type="spellEnd"/>
      <w:proofErr w:type="gram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perspectiva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asupra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arhitecturii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cladirilor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Astfel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Centrul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Media Phoenix din Beijing a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fost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creat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compania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BIAD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UFo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include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mai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multe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cladiri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cu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birouri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facilitati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de broadcasting TV,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toate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integrate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intr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-o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cladire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din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otel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in forma 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scoica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>.</w:t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London Bridge Tower, de Renzo Piano Building Workshop</w:t>
      </w:r>
    </w:p>
    <w:p w:rsidR="00F4715C" w:rsidRPr="00F4715C" w:rsidRDefault="00F4715C" w:rsidP="00F4715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bookmarkStart w:id="4" w:name="ZCEB1907309"/>
      <w:bookmarkEnd w:id="4"/>
      <w:r>
        <w:rPr>
          <w:rFonts w:ascii="Arial" w:eastAsia="Times New Roman" w:hAnsi="Arial" w:cs="Arial"/>
          <w:noProof/>
          <w:color w:val="355183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4533900" cy="4914900"/>
            <wp:effectExtent l="0" t="0" r="0" b="0"/>
            <wp:docPr id="9" name="Picture 9" descr="London Bridge Tower de Renzo Piano Building Workshop">
              <a:hlinkClick xmlns:a="http://schemas.openxmlformats.org/drawingml/2006/main" r:id="rId13" tooltip="&quot;London Bridge Tower de Renzo Piano Building Worksho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ndon Bridge Tower de Renzo Piano Building Workshop">
                      <a:hlinkClick r:id="rId13" tooltip="&quot;London Bridge Tower de Renzo Piano Building Worksho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5C" w:rsidRPr="00F4715C" w:rsidRDefault="00F4715C" w:rsidP="00F4715C">
      <w:pPr>
        <w:spacing w:after="2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Cea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mai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impunatoare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cladire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construita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in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perioada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premergatoare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Jocurilor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Olimpice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de la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Londra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este</w:t>
      </w:r>
      <w:proofErr w:type="spellEnd"/>
      <w:proofErr w:type="gram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London Bridge Tower,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proiectata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de Renzo Piano.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Localizata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pe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malul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sud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al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Tamisei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constructia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are</w:t>
      </w:r>
      <w:proofErr w:type="gram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72 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etaje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327 m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inaltime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. London Bridge Tower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este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cunoscut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pentru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fatadele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din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sticla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turnul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cuprinzand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birouri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apartamente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un hotel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un spa,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restaurante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magazine,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dar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o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galerie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din care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turistii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pot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admira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privelistea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>.</w:t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Bursa de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valori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Shenzhen, de OMA</w:t>
      </w:r>
    </w:p>
    <w:p w:rsidR="00F4715C" w:rsidRPr="00F4715C" w:rsidRDefault="00F4715C" w:rsidP="00F4715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bookmarkStart w:id="5" w:name="ZCEB1907310"/>
      <w:bookmarkEnd w:id="5"/>
      <w:r>
        <w:rPr>
          <w:rFonts w:ascii="Arial" w:eastAsia="Times New Roman" w:hAnsi="Arial" w:cs="Arial"/>
          <w:noProof/>
          <w:color w:val="355183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5097780" cy="3238500"/>
            <wp:effectExtent l="0" t="0" r="7620" b="0"/>
            <wp:docPr id="8" name="Picture 8" descr="Bursa de valori Shenzhen de OMA">
              <a:hlinkClick xmlns:a="http://schemas.openxmlformats.org/drawingml/2006/main" r:id="rId15" tooltip="&quot;Bursa de valori Shenzhen de OM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rsa de valori Shenzhen de OMA">
                      <a:hlinkClick r:id="rId15" tooltip="&quot;Bursa de valori Shenzhen de OM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5C" w:rsidRPr="00F4715C" w:rsidRDefault="00F4715C" w:rsidP="00F4715C">
      <w:pPr>
        <w:spacing w:after="2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Cofondatorul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firmei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internationale</w:t>
      </w:r>
      <w:proofErr w:type="spellEnd"/>
      <w:proofErr w:type="gram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OMA, Rem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Koolhaas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a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declarat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imobilul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gazduieste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Bursa 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valori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Shenzhen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trebuia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reflecte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prin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arhitectura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pietele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financiare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tranzactiile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desfasurate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Asadar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cladirea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semnifica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mai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mult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decat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birourile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respective.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Detaliul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distinctiv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il</w:t>
      </w:r>
      <w:proofErr w:type="spellEnd"/>
      <w:proofErr w:type="gram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reprezinta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cele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cateva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etaje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in plus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ridicate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la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cativa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metri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pamant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ca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un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fel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de podium al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bursei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 xml:space="preserve"> de </w:t>
      </w:r>
      <w:proofErr w:type="spellStart"/>
      <w:r w:rsidRPr="00F4715C">
        <w:rPr>
          <w:rFonts w:ascii="Arial" w:eastAsia="Times New Roman" w:hAnsi="Arial" w:cs="Arial"/>
          <w:color w:val="000000"/>
          <w:sz w:val="26"/>
          <w:szCs w:val="26"/>
        </w:rPr>
        <w:t>valori</w:t>
      </w:r>
      <w:proofErr w:type="spellEnd"/>
      <w:r w:rsidRPr="00F4715C">
        <w:rPr>
          <w:rFonts w:ascii="Arial" w:eastAsia="Times New Roman" w:hAnsi="Arial" w:cs="Arial"/>
          <w:color w:val="000000"/>
          <w:sz w:val="26"/>
          <w:szCs w:val="26"/>
        </w:rPr>
        <w:t>.</w:t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4715C">
        <w:rPr>
          <w:rFonts w:ascii="Arial" w:eastAsia="Times New Roman" w:hAnsi="Arial" w:cs="Arial"/>
          <w:color w:val="000000"/>
          <w:sz w:val="26"/>
          <w:szCs w:val="26"/>
        </w:rPr>
        <w:br/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Cladirea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Fundatiei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Barnes din Philadelphia, de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Tod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Williams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si</w:t>
      </w:r>
      <w:proofErr w:type="spellEnd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Billie </w:t>
      </w:r>
      <w:proofErr w:type="spellStart"/>
      <w:r w:rsidRPr="00F4715C">
        <w:rPr>
          <w:rFonts w:ascii="Arial" w:eastAsia="Times New Roman" w:hAnsi="Arial" w:cs="Arial"/>
          <w:b/>
          <w:bCs/>
          <w:color w:val="000000"/>
          <w:sz w:val="26"/>
          <w:szCs w:val="26"/>
        </w:rPr>
        <w:t>Tsien</w:t>
      </w:r>
      <w:proofErr w:type="spellEnd"/>
    </w:p>
    <w:p w:rsidR="00F4715C" w:rsidRPr="00F4715C" w:rsidRDefault="00F4715C" w:rsidP="00F4715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bookmarkStart w:id="6" w:name="ZCEB1907311"/>
      <w:bookmarkEnd w:id="6"/>
      <w:r>
        <w:rPr>
          <w:rFonts w:ascii="Arial" w:eastAsia="Times New Roman" w:hAnsi="Arial" w:cs="Arial"/>
          <w:noProof/>
          <w:color w:val="355183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5097780" cy="3238500"/>
            <wp:effectExtent l="0" t="0" r="7620" b="0"/>
            <wp:docPr id="7" name="Picture 7" descr="Cladirea Fundatiei Barnes din Philadelphia, de Tod Williams si Billie Tsien">
              <a:hlinkClick xmlns:a="http://schemas.openxmlformats.org/drawingml/2006/main" r:id="rId17" tooltip="&quot;Cladirea Fundatiei Barnes din Philadelphia, de Tod Williams si Billie Tsie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adirea Fundatiei Barnes din Philadelphia, de Tod Williams si Billie Tsien">
                      <a:hlinkClick r:id="rId17" tooltip="&quot;Cladirea Fundatiei Barnes din Philadelphia, de Tod Williams si Billie Tsie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5C" w:rsidRPr="00F4715C" w:rsidRDefault="00F4715C" w:rsidP="00F4715C">
      <w:pPr>
        <w:spacing w:after="260" w:line="240" w:lineRule="auto"/>
        <w:rPr>
          <w:ins w:id="7" w:author="Unknown"/>
          <w:rFonts w:ascii="Arial" w:eastAsia="Times New Roman" w:hAnsi="Arial" w:cs="Arial"/>
          <w:color w:val="000000"/>
          <w:sz w:val="26"/>
          <w:szCs w:val="26"/>
        </w:rPr>
      </w:pPr>
      <w:proofErr w:type="spellStart"/>
      <w:proofErr w:type="gramStart"/>
      <w:ins w:id="8" w:author="Unknown"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Proiectata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arhitectii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newyorkezi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Tod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Williams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Billie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Tsien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fundatia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Barnes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adaposteste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numeroase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capodopere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semnate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Renoir, Cezanne, Matisse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sau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Picasso.</w:t>
        </w:r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Muzeul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este</w:t>
        </w:r>
        <w:proofErr w:type="spellEnd"/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imbracat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intr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-o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tapiserie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calcar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gri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auriu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cu un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acoperis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luminos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stralucitor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.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Arhitectii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sustin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forma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conceptul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constructiei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pun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arta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intr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-o </w:t>
        </w:r>
        <w:proofErr w:type="spellStart"/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alta</w:t>
        </w:r>
        <w:proofErr w:type="spellEnd"/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lumina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surprind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pulsul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orasului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Philadelphia.</w:t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Aeroportul</w:t>
        </w:r>
        <w:proofErr w:type="spellEnd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 xml:space="preserve"> International Queen Alia, Amman, </w:t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Iodania</w:t>
        </w:r>
        <w:proofErr w:type="spellEnd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 xml:space="preserve"> de Foster + Partners</w:t>
        </w:r>
      </w:ins>
    </w:p>
    <w:p w:rsidR="00F4715C" w:rsidRPr="00F4715C" w:rsidRDefault="00F4715C" w:rsidP="00F4715C">
      <w:pPr>
        <w:spacing w:after="0" w:line="240" w:lineRule="auto"/>
        <w:jc w:val="center"/>
        <w:rPr>
          <w:ins w:id="9" w:author="Unknown"/>
          <w:rFonts w:ascii="Arial" w:eastAsia="Times New Roman" w:hAnsi="Arial" w:cs="Arial"/>
          <w:color w:val="000000"/>
          <w:sz w:val="26"/>
          <w:szCs w:val="26"/>
        </w:rPr>
      </w:pPr>
      <w:bookmarkStart w:id="10" w:name="ZCEB1907312"/>
      <w:bookmarkEnd w:id="10"/>
      <w:r>
        <w:rPr>
          <w:rFonts w:ascii="Arial" w:eastAsia="Times New Roman" w:hAnsi="Arial" w:cs="Arial"/>
          <w:noProof/>
          <w:color w:val="355183"/>
          <w:sz w:val="26"/>
          <w:szCs w:val="26"/>
          <w:bdr w:val="none" w:sz="0" w:space="0" w:color="auto" w:frame="1"/>
        </w:rPr>
        <w:drawing>
          <wp:inline distT="0" distB="0" distL="0" distR="0">
            <wp:extent cx="5097780" cy="3238500"/>
            <wp:effectExtent l="0" t="0" r="7620" b="0"/>
            <wp:docPr id="6" name="Picture 6" descr="Aeroportul International Queen Alia, Amman, Iodania de Foster + Partners">
              <a:hlinkClick xmlns:a="http://schemas.openxmlformats.org/drawingml/2006/main" r:id="rId19" tooltip="&quot;Aeroportul International Queen Alia, Amman, Iodania de Foster + Partner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eroportul International Queen Alia, Amman, Iodania de Foster + Partners">
                      <a:hlinkClick r:id="rId19" tooltip="&quot;Aeroportul International Queen Alia, Amman, Iodania de Foster + Partner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5C" w:rsidRPr="00F4715C" w:rsidRDefault="00F4715C" w:rsidP="00F4715C">
      <w:pPr>
        <w:spacing w:after="260" w:line="240" w:lineRule="auto"/>
        <w:rPr>
          <w:ins w:id="11" w:author="Unknown"/>
          <w:rFonts w:ascii="Arial" w:eastAsia="Times New Roman" w:hAnsi="Arial" w:cs="Arial"/>
          <w:color w:val="000000"/>
          <w:sz w:val="26"/>
          <w:szCs w:val="26"/>
        </w:rPr>
      </w:pPr>
      <w:ins w:id="12" w:author="Unknown"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lastRenderedPageBreak/>
          <w:br/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proofErr w:type="spellStart"/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Originalitate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siguranta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tehnica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eco,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acestea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ar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fi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principalele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coordonate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ale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aeroportului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international din Amman.</w:t>
        </w:r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Compania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Foster + Partners a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gandit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o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creatie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in forma de baldachin, </w:t>
        </w:r>
        <w:proofErr w:type="spellStart"/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ce</w:t>
        </w:r>
        <w:proofErr w:type="spellEnd"/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aminteste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corturile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beduinilor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.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Acoperisul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high tech </w:t>
        </w:r>
        <w:proofErr w:type="spellStart"/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este</w:t>
        </w:r>
        <w:proofErr w:type="spellEnd"/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alcatuit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din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copertine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fotovoltaice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care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protejeaza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pasagerii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dar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foloseste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lumina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solara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pentru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energia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regenerabila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ventilatia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naturala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.</w:t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Centrul</w:t>
        </w:r>
        <w:proofErr w:type="spellEnd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 xml:space="preserve"> International de </w:t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Conferinte</w:t>
        </w:r>
        <w:proofErr w:type="spellEnd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 xml:space="preserve"> de la Dalian, China, de Coop </w:t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Himmelb</w:t>
        </w:r>
        <w:proofErr w:type="spellEnd"/>
      </w:ins>
    </w:p>
    <w:p w:rsidR="00F4715C" w:rsidRPr="00F4715C" w:rsidRDefault="00F4715C" w:rsidP="00F4715C">
      <w:pPr>
        <w:spacing w:after="0" w:line="240" w:lineRule="auto"/>
        <w:jc w:val="center"/>
        <w:rPr>
          <w:ins w:id="13" w:author="Unknown"/>
          <w:rFonts w:ascii="Arial" w:eastAsia="Times New Roman" w:hAnsi="Arial" w:cs="Arial"/>
          <w:color w:val="000000"/>
          <w:sz w:val="26"/>
          <w:szCs w:val="26"/>
        </w:rPr>
      </w:pPr>
      <w:bookmarkStart w:id="14" w:name="ZCEB1907314"/>
      <w:bookmarkEnd w:id="14"/>
      <w:r>
        <w:rPr>
          <w:rFonts w:ascii="Arial" w:eastAsia="Times New Roman" w:hAnsi="Arial" w:cs="Arial"/>
          <w:noProof/>
          <w:color w:val="355183"/>
          <w:sz w:val="26"/>
          <w:szCs w:val="26"/>
          <w:bdr w:val="none" w:sz="0" w:space="0" w:color="auto" w:frame="1"/>
        </w:rPr>
        <w:drawing>
          <wp:inline distT="0" distB="0" distL="0" distR="0">
            <wp:extent cx="5097780" cy="3238500"/>
            <wp:effectExtent l="0" t="0" r="7620" b="0"/>
            <wp:docPr id="5" name="Picture 5" descr="Centrul International de Conferinte de la Dalian, China de Coop Himmelb (I)au">
              <a:hlinkClick xmlns:a="http://schemas.openxmlformats.org/drawingml/2006/main" r:id="rId21" tooltip="&quot;Centrul International de Conferinte de la Dalian, China de Coop Himmelb (I)a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entrul International de Conferinte de la Dalian, China de Coop Himmelb (I)au">
                      <a:hlinkClick r:id="rId21" tooltip="&quot;Centrul International de Conferinte de la Dalian, China de Coop Himmelb (I)a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5C" w:rsidRPr="00F4715C" w:rsidRDefault="00F4715C" w:rsidP="00F4715C">
      <w:pPr>
        <w:spacing w:after="260" w:line="240" w:lineRule="auto"/>
        <w:rPr>
          <w:ins w:id="15" w:author="Unknown"/>
          <w:rFonts w:ascii="Arial" w:eastAsia="Times New Roman" w:hAnsi="Arial" w:cs="Arial"/>
          <w:color w:val="000000"/>
          <w:sz w:val="26"/>
          <w:szCs w:val="26"/>
        </w:rPr>
      </w:pPr>
      <w:ins w:id="16" w:author="Unknown"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Firma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vietnameza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Coop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Himmelb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a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fost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fondata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in 1968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a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conceput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numeroase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constructii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uimitoare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.</w:t>
        </w:r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Centrul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International de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Conferinte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la Dalian </w:t>
        </w:r>
        <w:proofErr w:type="spellStart"/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este</w:t>
        </w:r>
        <w:proofErr w:type="spellEnd"/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una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dintre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acestea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avand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o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dimensiune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1.3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milioane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metri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patrati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.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Centrul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include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spatii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expozitionale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o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sala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spectacole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forma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aleasa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pentru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cladire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fiind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una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care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imita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un</w:t>
        </w:r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val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iar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suprafetele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folosite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amintesc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tot de mare. Se </w:t>
        </w:r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pare</w:t>
        </w:r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arhitectii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au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vrut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aminteasca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istoria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orasului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, un important port.</w:t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Cladirea</w:t>
        </w:r>
        <w:proofErr w:type="spellEnd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 xml:space="preserve"> Sliced Porosity Block din Chengdu, China, de Steven </w:t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Holl</w:t>
        </w:r>
        <w:proofErr w:type="spellEnd"/>
      </w:ins>
    </w:p>
    <w:p w:rsidR="00F4715C" w:rsidRPr="00F4715C" w:rsidRDefault="00F4715C" w:rsidP="00F4715C">
      <w:pPr>
        <w:spacing w:after="0" w:line="240" w:lineRule="auto"/>
        <w:jc w:val="center"/>
        <w:rPr>
          <w:ins w:id="17" w:author="Unknown"/>
          <w:rFonts w:ascii="Arial" w:eastAsia="Times New Roman" w:hAnsi="Arial" w:cs="Arial"/>
          <w:color w:val="000000"/>
          <w:sz w:val="26"/>
          <w:szCs w:val="26"/>
        </w:rPr>
      </w:pPr>
      <w:bookmarkStart w:id="18" w:name="ZCEB1907315"/>
      <w:bookmarkEnd w:id="18"/>
      <w:r>
        <w:rPr>
          <w:rFonts w:ascii="Arial" w:eastAsia="Times New Roman" w:hAnsi="Arial" w:cs="Arial"/>
          <w:noProof/>
          <w:color w:val="355183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5097780" cy="3238500"/>
            <wp:effectExtent l="0" t="0" r="7620" b="0"/>
            <wp:docPr id="4" name="Picture 4" descr="Cladirea Sliced Porosity Block din Chengdu, China, de Steven Holl">
              <a:hlinkClick xmlns:a="http://schemas.openxmlformats.org/drawingml/2006/main" r:id="rId23" tooltip="&quot;Cladirea Sliced Porosity Block din Chengdu, China, de Steven Hol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adirea Sliced Porosity Block din Chengdu, China, de Steven Holl">
                      <a:hlinkClick r:id="rId23" tooltip="&quot;Cladirea Sliced Porosity Block din Chengdu, China, de Steven Hol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5C" w:rsidRPr="00F4715C" w:rsidRDefault="00F4715C" w:rsidP="00F4715C">
      <w:pPr>
        <w:spacing w:after="260" w:line="240" w:lineRule="auto"/>
        <w:rPr>
          <w:ins w:id="19" w:author="Unknown"/>
          <w:rFonts w:ascii="Arial" w:eastAsia="Times New Roman" w:hAnsi="Arial" w:cs="Arial"/>
          <w:color w:val="000000"/>
          <w:sz w:val="26"/>
          <w:szCs w:val="26"/>
        </w:rPr>
      </w:pPr>
      <w:ins w:id="20" w:author="Unknown"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proofErr w:type="spellStart"/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Unul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dintre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cei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mai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renumiti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arthitecti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din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lume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Steven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Holl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a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conceput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Sliced Porosity Bloch din Chengdu, China.</w:t>
        </w:r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Cladirea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nu </w:t>
        </w:r>
        <w:proofErr w:type="spellStart"/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este</w:t>
        </w:r>
        <w:proofErr w:type="spellEnd"/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nici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turn,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nici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bloc,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iar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structura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beton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este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taiata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in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unghiuri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precise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pentru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a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permite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luminii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solare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ajunga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la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cladirile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din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jur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. </w:t>
        </w:r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Sliced Porosity Block se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intinde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o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suprafata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trei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milioane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metri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patrati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incluzand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spatii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rezidentiale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birouri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magazine,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centre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culturale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sau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recreationale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.</w:t>
        </w:r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Muzeul</w:t>
        </w:r>
        <w:proofErr w:type="spellEnd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 xml:space="preserve"> de </w:t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Arta</w:t>
        </w:r>
        <w:proofErr w:type="spellEnd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 xml:space="preserve"> Parrish, Water Mill, New York, de Herzog de </w:t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Meuron</w:t>
        </w:r>
        <w:proofErr w:type="spellEnd"/>
      </w:ins>
    </w:p>
    <w:p w:rsidR="00F4715C" w:rsidRPr="00F4715C" w:rsidRDefault="00F4715C" w:rsidP="00F4715C">
      <w:pPr>
        <w:spacing w:after="0" w:line="240" w:lineRule="auto"/>
        <w:jc w:val="center"/>
        <w:rPr>
          <w:ins w:id="21" w:author="Unknown"/>
          <w:rFonts w:ascii="Arial" w:eastAsia="Times New Roman" w:hAnsi="Arial" w:cs="Arial"/>
          <w:color w:val="000000"/>
          <w:sz w:val="26"/>
          <w:szCs w:val="26"/>
        </w:rPr>
      </w:pPr>
      <w:bookmarkStart w:id="22" w:name="ZCEB1907318"/>
      <w:bookmarkEnd w:id="22"/>
      <w:r>
        <w:rPr>
          <w:rFonts w:ascii="Arial" w:eastAsia="Times New Roman" w:hAnsi="Arial" w:cs="Arial"/>
          <w:noProof/>
          <w:color w:val="355183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5097780" cy="3238500"/>
            <wp:effectExtent l="0" t="0" r="7620" b="0"/>
            <wp:docPr id="3" name="Picture 3" descr="Muzeul de Arta Parrish, Water Mill, New York, de Herzog &amp; de Meuron">
              <a:hlinkClick xmlns:a="http://schemas.openxmlformats.org/drawingml/2006/main" r:id="rId25" tooltip="&quot;Muzeul de Arta Parrish, Water Mill, New York, de Herzog &amp; de Meur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uzeul de Arta Parrish, Water Mill, New York, de Herzog &amp; de Meuron">
                      <a:hlinkClick r:id="rId25" tooltip="&quot;Muzeul de Arta Parrish, Water Mill, New York, de Herzog &amp; de Meur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5C" w:rsidRPr="00F4715C" w:rsidRDefault="00F4715C" w:rsidP="00F4715C">
      <w:pPr>
        <w:spacing w:after="260" w:line="240" w:lineRule="auto"/>
        <w:rPr>
          <w:ins w:id="23" w:author="Unknown"/>
          <w:rFonts w:ascii="Arial" w:eastAsia="Times New Roman" w:hAnsi="Arial" w:cs="Arial"/>
          <w:color w:val="000000"/>
          <w:sz w:val="26"/>
          <w:szCs w:val="26"/>
        </w:rPr>
      </w:pPr>
      <w:ins w:id="24" w:author="Unknown"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Dupa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un prim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proiect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respins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din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cauza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lipsei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fonduri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cei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doi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arhitecti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au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conceput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un alt plan, o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singura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cladire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187 m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lungime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cu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pereti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din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beton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acoperis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aluminiu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detalii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inspirate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din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studiorile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artistilor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din Long Island.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Cladirea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noua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va</w:t>
        </w:r>
        <w:proofErr w:type="spellEnd"/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tripa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practic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galeria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muzeului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.</w:t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Hotelul</w:t>
        </w:r>
        <w:proofErr w:type="spellEnd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Pazhou</w:t>
        </w:r>
        <w:proofErr w:type="spellEnd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 xml:space="preserve">, Guangzhou de </w:t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Aedas</w:t>
        </w:r>
        <w:proofErr w:type="spellEnd"/>
      </w:ins>
    </w:p>
    <w:p w:rsidR="00F4715C" w:rsidRPr="00F4715C" w:rsidRDefault="00F4715C" w:rsidP="00F4715C">
      <w:pPr>
        <w:spacing w:after="0" w:line="240" w:lineRule="auto"/>
        <w:jc w:val="center"/>
        <w:rPr>
          <w:ins w:id="25" w:author="Unknown"/>
          <w:rFonts w:ascii="Arial" w:eastAsia="Times New Roman" w:hAnsi="Arial" w:cs="Arial"/>
          <w:color w:val="000000"/>
          <w:sz w:val="26"/>
          <w:szCs w:val="26"/>
        </w:rPr>
      </w:pPr>
      <w:bookmarkStart w:id="26" w:name="ZCEB1907319"/>
      <w:bookmarkEnd w:id="26"/>
      <w:r>
        <w:rPr>
          <w:rFonts w:ascii="Arial" w:eastAsia="Times New Roman" w:hAnsi="Arial" w:cs="Arial"/>
          <w:noProof/>
          <w:color w:val="355183"/>
          <w:sz w:val="26"/>
          <w:szCs w:val="26"/>
          <w:bdr w:val="none" w:sz="0" w:space="0" w:color="auto" w:frame="1"/>
        </w:rPr>
        <w:drawing>
          <wp:inline distT="0" distB="0" distL="0" distR="0">
            <wp:extent cx="5097780" cy="3238500"/>
            <wp:effectExtent l="0" t="0" r="7620" b="0"/>
            <wp:docPr id="2" name="Picture 2" descr="Hotelul Pazhou, Guangzhou de Aedas">
              <a:hlinkClick xmlns:a="http://schemas.openxmlformats.org/drawingml/2006/main" r:id="rId27" tooltip="&quot;Hotelul Pazhou, Guangzhou de Aeda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telul Pazhou, Guangzhou de Aedas">
                      <a:hlinkClick r:id="rId27" tooltip="&quot;Hotelul Pazhou, Guangzhou de Aeda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5C" w:rsidRPr="00F4715C" w:rsidRDefault="00F4715C" w:rsidP="00F4715C">
      <w:pPr>
        <w:spacing w:after="260" w:line="240" w:lineRule="auto"/>
        <w:rPr>
          <w:ins w:id="27" w:author="Unknown"/>
          <w:rFonts w:ascii="Arial" w:eastAsia="Times New Roman" w:hAnsi="Arial" w:cs="Arial"/>
          <w:color w:val="000000"/>
          <w:sz w:val="26"/>
          <w:szCs w:val="26"/>
        </w:rPr>
      </w:pPr>
      <w:ins w:id="28" w:author="Unknown"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lastRenderedPageBreak/>
          <w:br/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Aflat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intr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-o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zona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cu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numeroase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alte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cladiri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impresionante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hotelul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Pazhou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este</w:t>
        </w:r>
        <w:proofErr w:type="spellEnd"/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el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insusi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o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constructie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unica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surprinzatoare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. Firma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internationala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Aedas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</w:t>
        </w:r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impartit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etajele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in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doua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parti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in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varul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unui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atrium de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aproape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60m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inaltime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.</w:t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Capela</w:t>
        </w:r>
        <w:proofErr w:type="spellEnd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Tacerii</w:t>
        </w:r>
        <w:proofErr w:type="spellEnd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Kamppi</w:t>
        </w:r>
        <w:proofErr w:type="spellEnd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 xml:space="preserve">, Helsinki de K2S </w:t>
        </w:r>
        <w:proofErr w:type="spellStart"/>
        <w:r w:rsidRPr="00F4715C">
          <w:rPr>
            <w:rFonts w:ascii="Arial" w:eastAsia="Times New Roman" w:hAnsi="Arial" w:cs="Arial"/>
            <w:b/>
            <w:bCs/>
            <w:color w:val="000000"/>
            <w:sz w:val="26"/>
            <w:szCs w:val="26"/>
          </w:rPr>
          <w:t>Arhitects</w:t>
        </w:r>
        <w:proofErr w:type="spellEnd"/>
      </w:ins>
    </w:p>
    <w:p w:rsidR="00F4715C" w:rsidRPr="00F4715C" w:rsidRDefault="00F4715C" w:rsidP="00F4715C">
      <w:pPr>
        <w:spacing w:after="0" w:line="240" w:lineRule="auto"/>
        <w:jc w:val="center"/>
        <w:rPr>
          <w:ins w:id="29" w:author="Unknown"/>
          <w:rFonts w:ascii="Arial" w:eastAsia="Times New Roman" w:hAnsi="Arial" w:cs="Arial"/>
          <w:color w:val="000000"/>
          <w:sz w:val="26"/>
          <w:szCs w:val="26"/>
        </w:rPr>
      </w:pPr>
      <w:bookmarkStart w:id="30" w:name="ZCEB1907320"/>
      <w:bookmarkEnd w:id="30"/>
      <w:r>
        <w:rPr>
          <w:rFonts w:ascii="Arial" w:eastAsia="Times New Roman" w:hAnsi="Arial" w:cs="Arial"/>
          <w:noProof/>
          <w:color w:val="355183"/>
          <w:sz w:val="26"/>
          <w:szCs w:val="26"/>
          <w:bdr w:val="none" w:sz="0" w:space="0" w:color="auto" w:frame="1"/>
        </w:rPr>
        <w:drawing>
          <wp:inline distT="0" distB="0" distL="0" distR="0">
            <wp:extent cx="5097780" cy="3238500"/>
            <wp:effectExtent l="0" t="0" r="7620" b="0"/>
            <wp:docPr id="1" name="Picture 1" descr="Capela Tacerii Kamppi, Helsinki de K2S Arhitects">
              <a:hlinkClick xmlns:a="http://schemas.openxmlformats.org/drawingml/2006/main" r:id="rId29" tooltip="&quot;Capela Tacerii Kamppi, Helsinki de K2S Arhitec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pela Tacerii Kamppi, Helsinki de K2S Arhitects">
                      <a:hlinkClick r:id="rId29" tooltip="&quot;Capela Tacerii Kamppi, Helsinki de K2S Arhitec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5C" w:rsidRPr="00F4715C" w:rsidRDefault="00F4715C" w:rsidP="00F4715C">
      <w:pPr>
        <w:spacing w:after="0" w:line="240" w:lineRule="auto"/>
        <w:rPr>
          <w:ins w:id="31" w:author="Unknown"/>
          <w:rFonts w:ascii="Arial" w:eastAsia="Times New Roman" w:hAnsi="Arial" w:cs="Arial"/>
          <w:color w:val="000000"/>
          <w:sz w:val="26"/>
          <w:szCs w:val="26"/>
        </w:rPr>
      </w:pPr>
      <w:ins w:id="32" w:author="Unknown"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br/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Capela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din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piata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Narinkka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din Helsinki nu </w:t>
        </w:r>
        <w:proofErr w:type="spellStart"/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este</w:t>
        </w:r>
        <w:proofErr w:type="spellEnd"/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nici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prea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impunatoare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nici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excesiv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expresiva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. Cu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toate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astea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reprezinta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gram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un</w:t>
        </w:r>
        <w:proofErr w:type="gram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refugiu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in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haoticul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oras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.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Conceputa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firma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locala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K2S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Architecs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structura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de 3200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metri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patrati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are o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fatada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fara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ferestre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,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iar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interiorul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din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lemn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este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modelat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usor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pentru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a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crea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senzatia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unui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sanctuar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 xml:space="preserve"> </w:t>
        </w:r>
        <w:proofErr w:type="spellStart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linistit</w:t>
        </w:r>
        <w:proofErr w:type="spellEnd"/>
        <w:r w:rsidRPr="00F4715C">
          <w:rPr>
            <w:rFonts w:ascii="Arial" w:eastAsia="Times New Roman" w:hAnsi="Arial" w:cs="Arial"/>
            <w:color w:val="000000"/>
            <w:sz w:val="26"/>
            <w:szCs w:val="26"/>
          </w:rPr>
          <w:t>.</w:t>
        </w:r>
      </w:ins>
    </w:p>
    <w:p w:rsidR="0045717B" w:rsidRDefault="0045717B"/>
    <w:sectPr w:rsidR="0045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5C"/>
    <w:rsid w:val="0045717B"/>
    <w:rsid w:val="00F4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1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1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m">
    <w:name w:val="bm"/>
    <w:basedOn w:val="DefaultParagraphFont"/>
    <w:rsid w:val="00F4715C"/>
  </w:style>
  <w:style w:type="character" w:customStyle="1" w:styleId="ar">
    <w:name w:val="ar"/>
    <w:basedOn w:val="DefaultParagraphFont"/>
    <w:rsid w:val="00F4715C"/>
  </w:style>
  <w:style w:type="character" w:styleId="Hyperlink">
    <w:name w:val="Hyperlink"/>
    <w:basedOn w:val="DefaultParagraphFont"/>
    <w:uiPriority w:val="99"/>
    <w:semiHidden/>
    <w:unhideWhenUsed/>
    <w:rsid w:val="00F471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1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1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m">
    <w:name w:val="bm"/>
    <w:basedOn w:val="DefaultParagraphFont"/>
    <w:rsid w:val="00F4715C"/>
  </w:style>
  <w:style w:type="character" w:customStyle="1" w:styleId="ar">
    <w:name w:val="ar"/>
    <w:basedOn w:val="DefaultParagraphFont"/>
    <w:rsid w:val="00F4715C"/>
  </w:style>
  <w:style w:type="character" w:styleId="Hyperlink">
    <w:name w:val="Hyperlink"/>
    <w:basedOn w:val="DefaultParagraphFont"/>
    <w:uiPriority w:val="99"/>
    <w:semiHidden/>
    <w:unhideWhenUsed/>
    <w:rsid w:val="00F471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9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4501">
          <w:marLeft w:val="0"/>
          <w:marRight w:val="0"/>
          <w:marTop w:val="156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s2.ziareromania.ro/?mmid=018d81383b1a8cb288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s2.ziareromania.ro/?mmid=2afd51383b47886fa3" TargetMode="External"/><Relationship Id="rId7" Type="http://schemas.openxmlformats.org/officeDocument/2006/relationships/hyperlink" Target="http://s2.ziareromania.ro/?mmid=9da801383ae308a44e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s1.ziareromania.ro/?mmid=0161e1383b2787ed9d" TargetMode="External"/><Relationship Id="rId25" Type="http://schemas.openxmlformats.org/officeDocument/2006/relationships/hyperlink" Target="http://s2.ziareromania.ro/?mmid=9e6e81383b570a6f46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s1.ziareromania.ro/?mmid=4f55c1383b690a5eed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rchitecturaldigest.com/architecture/2012-01/best-architectural-projects-slideshow" TargetMode="External"/><Relationship Id="rId11" Type="http://schemas.openxmlformats.org/officeDocument/2006/relationships/hyperlink" Target="http://s1.ziareromania.ro/?mmid=8231a1383b0e0dc9fc" TargetMode="External"/><Relationship Id="rId24" Type="http://schemas.openxmlformats.org/officeDocument/2006/relationships/image" Target="media/image1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s1.ziareromania.ro/?mmid=ebfc21383b1b03b1cf" TargetMode="External"/><Relationship Id="rId23" Type="http://schemas.openxmlformats.org/officeDocument/2006/relationships/hyperlink" Target="http://s2.ziareromania.ro/?mmid=aa18e1383b54082df5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://s2.ziareromania.ro/?mmid=65e521383b308f238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1.ziareromania.ro/?mmid=cab0d1383af78fa29c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s2.ziareromania.ro/?mmid=9f1931383b5f89dd7e" TargetMode="External"/><Relationship Id="rId30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2017-07-24T08:19:00Z</dcterms:created>
  <dcterms:modified xsi:type="dcterms:W3CDTF">2017-07-24T08:21:00Z</dcterms:modified>
</cp:coreProperties>
</file>