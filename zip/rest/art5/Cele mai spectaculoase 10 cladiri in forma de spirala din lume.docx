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4426" w:rsidRPr="00C44426" w:rsidRDefault="00C44426" w:rsidP="00C44426">
      <w:pPr>
        <w:shd w:val="clear" w:color="auto" w:fill="FFFFFF"/>
        <w:spacing w:after="0" w:line="240" w:lineRule="auto"/>
        <w:outlineLvl w:val="0"/>
        <w:rPr>
          <w:rFonts w:ascii="Georgia" w:eastAsia="Times New Roman" w:hAnsi="Georgia" w:cs="Times New Roman"/>
          <w:b/>
          <w:bCs/>
          <w:color w:val="555555"/>
          <w:kern w:val="36"/>
          <w:sz w:val="38"/>
          <w:szCs w:val="38"/>
        </w:rPr>
      </w:pPr>
      <w:proofErr w:type="spellStart"/>
      <w:r w:rsidRPr="00C44426">
        <w:rPr>
          <w:rFonts w:ascii="Georgia" w:eastAsia="Times New Roman" w:hAnsi="Georgia" w:cs="Times New Roman"/>
          <w:b/>
          <w:bCs/>
          <w:color w:val="555555"/>
          <w:kern w:val="36"/>
          <w:sz w:val="38"/>
          <w:szCs w:val="38"/>
        </w:rPr>
        <w:t>Cele</w:t>
      </w:r>
      <w:proofErr w:type="spellEnd"/>
      <w:r w:rsidRPr="00C44426">
        <w:rPr>
          <w:rFonts w:ascii="Georgia" w:eastAsia="Times New Roman" w:hAnsi="Georgia" w:cs="Times New Roman"/>
          <w:b/>
          <w:bCs/>
          <w:color w:val="555555"/>
          <w:kern w:val="36"/>
          <w:sz w:val="38"/>
          <w:szCs w:val="38"/>
        </w:rPr>
        <w:t xml:space="preserve"> </w:t>
      </w:r>
      <w:proofErr w:type="spellStart"/>
      <w:r w:rsidRPr="00C44426">
        <w:rPr>
          <w:rFonts w:ascii="Georgia" w:eastAsia="Times New Roman" w:hAnsi="Georgia" w:cs="Times New Roman"/>
          <w:b/>
          <w:bCs/>
          <w:color w:val="555555"/>
          <w:kern w:val="36"/>
          <w:sz w:val="38"/>
          <w:szCs w:val="38"/>
        </w:rPr>
        <w:t>mai</w:t>
      </w:r>
      <w:proofErr w:type="spellEnd"/>
      <w:r w:rsidRPr="00C44426">
        <w:rPr>
          <w:rFonts w:ascii="Georgia" w:eastAsia="Times New Roman" w:hAnsi="Georgia" w:cs="Times New Roman"/>
          <w:b/>
          <w:bCs/>
          <w:color w:val="555555"/>
          <w:kern w:val="36"/>
          <w:sz w:val="38"/>
          <w:szCs w:val="38"/>
        </w:rPr>
        <w:t xml:space="preserve"> </w:t>
      </w:r>
      <w:proofErr w:type="spellStart"/>
      <w:r w:rsidRPr="00C44426">
        <w:rPr>
          <w:rFonts w:ascii="Georgia" w:eastAsia="Times New Roman" w:hAnsi="Georgia" w:cs="Times New Roman"/>
          <w:b/>
          <w:bCs/>
          <w:color w:val="555555"/>
          <w:kern w:val="36"/>
          <w:sz w:val="38"/>
          <w:szCs w:val="38"/>
        </w:rPr>
        <w:t>spectaculoase</w:t>
      </w:r>
      <w:proofErr w:type="spellEnd"/>
      <w:r w:rsidRPr="00C44426">
        <w:rPr>
          <w:rFonts w:ascii="Georgia" w:eastAsia="Times New Roman" w:hAnsi="Georgia" w:cs="Times New Roman"/>
          <w:b/>
          <w:bCs/>
          <w:color w:val="555555"/>
          <w:kern w:val="36"/>
          <w:sz w:val="38"/>
          <w:szCs w:val="38"/>
        </w:rPr>
        <w:t xml:space="preserve"> 10 </w:t>
      </w:r>
      <w:proofErr w:type="spellStart"/>
      <w:r w:rsidRPr="00C44426">
        <w:rPr>
          <w:rFonts w:ascii="Georgia" w:eastAsia="Times New Roman" w:hAnsi="Georgia" w:cs="Times New Roman"/>
          <w:b/>
          <w:bCs/>
          <w:color w:val="555555"/>
          <w:kern w:val="36"/>
          <w:sz w:val="38"/>
          <w:szCs w:val="38"/>
        </w:rPr>
        <w:t>cladiri</w:t>
      </w:r>
      <w:proofErr w:type="spellEnd"/>
      <w:r w:rsidRPr="00C44426">
        <w:rPr>
          <w:rFonts w:ascii="Georgia" w:eastAsia="Times New Roman" w:hAnsi="Georgia" w:cs="Times New Roman"/>
          <w:b/>
          <w:bCs/>
          <w:color w:val="555555"/>
          <w:kern w:val="36"/>
          <w:sz w:val="38"/>
          <w:szCs w:val="38"/>
        </w:rPr>
        <w:t xml:space="preserve"> in forma de </w:t>
      </w:r>
      <w:proofErr w:type="spellStart"/>
      <w:r w:rsidRPr="00C44426">
        <w:rPr>
          <w:rFonts w:ascii="Georgia" w:eastAsia="Times New Roman" w:hAnsi="Georgia" w:cs="Times New Roman"/>
          <w:b/>
          <w:bCs/>
          <w:color w:val="555555"/>
          <w:kern w:val="36"/>
          <w:sz w:val="38"/>
          <w:szCs w:val="38"/>
        </w:rPr>
        <w:t>spirala</w:t>
      </w:r>
      <w:proofErr w:type="spellEnd"/>
      <w:r w:rsidRPr="00C44426">
        <w:rPr>
          <w:rFonts w:ascii="Georgia" w:eastAsia="Times New Roman" w:hAnsi="Georgia" w:cs="Times New Roman"/>
          <w:b/>
          <w:bCs/>
          <w:color w:val="555555"/>
          <w:kern w:val="36"/>
          <w:sz w:val="38"/>
          <w:szCs w:val="38"/>
        </w:rPr>
        <w:t xml:space="preserve"> din </w:t>
      </w:r>
      <w:proofErr w:type="spellStart"/>
      <w:r w:rsidRPr="00C44426">
        <w:rPr>
          <w:rFonts w:ascii="Georgia" w:eastAsia="Times New Roman" w:hAnsi="Georgia" w:cs="Times New Roman"/>
          <w:b/>
          <w:bCs/>
          <w:color w:val="555555"/>
          <w:kern w:val="36"/>
          <w:sz w:val="38"/>
          <w:szCs w:val="38"/>
        </w:rPr>
        <w:t>lume</w:t>
      </w:r>
      <w:proofErr w:type="spellEnd"/>
    </w:p>
    <w:p w:rsidR="00C44426" w:rsidRPr="00C44426" w:rsidRDefault="00C44426" w:rsidP="00C444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44426" w:rsidRPr="00C44426" w:rsidRDefault="00C44426" w:rsidP="00C44426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b/>
          <w:bCs/>
          <w:noProof/>
          <w:color w:val="019875"/>
          <w:sz w:val="24"/>
          <w:szCs w:val="24"/>
        </w:rPr>
        <w:drawing>
          <wp:inline distT="0" distB="0" distL="0" distR="0">
            <wp:extent cx="2857500" cy="1905000"/>
            <wp:effectExtent l="0" t="0" r="0" b="0"/>
            <wp:docPr id="11" name="Picture 11" descr="kuweit trade center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uweit trade center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4426" w:rsidRPr="00C44426" w:rsidRDefault="00C44426" w:rsidP="00C44426">
      <w:pPr>
        <w:shd w:val="clear" w:color="auto" w:fill="FFFFFF"/>
        <w:spacing w:after="75" w:line="240" w:lineRule="auto"/>
        <w:jc w:val="center"/>
        <w:rPr>
          <w:ins w:id="0" w:author="Unknown"/>
          <w:rFonts w:ascii="Arial" w:eastAsia="Times New Roman" w:hAnsi="Arial" w:cs="Arial"/>
          <w:color w:val="000000"/>
          <w:sz w:val="24"/>
          <w:szCs w:val="24"/>
        </w:rPr>
      </w:pPr>
      <w:ins w:id="1" w:author="Unknown">
        <w:r w:rsidRPr="00C44426">
          <w:rPr>
            <w:rFonts w:ascii="Arial" w:eastAsia="Times New Roman" w:hAnsi="Arial" w:cs="Arial"/>
            <w:color w:val="000000"/>
            <w:sz w:val="24"/>
            <w:szCs w:val="24"/>
          </w:rPr>
          <w:br/>
          <w:t> </w:t>
        </w:r>
        <w:r w:rsidRPr="00C44426">
          <w:rPr>
            <w:rFonts w:ascii="Arial" w:eastAsia="Times New Roman" w:hAnsi="Arial" w:cs="Arial"/>
            <w:color w:val="000000"/>
            <w:sz w:val="24"/>
            <w:szCs w:val="24"/>
          </w:rPr>
          <w:br/>
        </w:r>
        <w:r w:rsidRPr="00C44426">
          <w:rPr>
            <w:rFonts w:ascii="Arial" w:eastAsia="Times New Roman" w:hAnsi="Arial" w:cs="Arial"/>
            <w:color w:val="000000"/>
            <w:sz w:val="24"/>
            <w:szCs w:val="24"/>
          </w:rPr>
          <w:br/>
        </w:r>
      </w:ins>
    </w:p>
    <w:p w:rsidR="00C44426" w:rsidRPr="00C44426" w:rsidRDefault="00C44426" w:rsidP="00C44426">
      <w:pPr>
        <w:shd w:val="clear" w:color="auto" w:fill="FFFFFF"/>
        <w:spacing w:after="0" w:line="300" w:lineRule="atLeast"/>
        <w:rPr>
          <w:ins w:id="2" w:author="Unknown"/>
          <w:rFonts w:ascii="Arial" w:eastAsia="Times New Roman" w:hAnsi="Arial" w:cs="Arial"/>
          <w:color w:val="333333"/>
          <w:sz w:val="24"/>
          <w:szCs w:val="24"/>
        </w:rPr>
      </w:pPr>
      <w:proofErr w:type="spellStart"/>
      <w:ins w:id="3" w:author="Unknown">
        <w:r w:rsidRPr="00C44426">
          <w:rPr>
            <w:rFonts w:ascii="Arial" w:eastAsia="Times New Roman" w:hAnsi="Arial" w:cs="Arial"/>
            <w:color w:val="333333"/>
            <w:sz w:val="24"/>
            <w:szCs w:val="24"/>
          </w:rPr>
          <w:t>Arhitectura</w:t>
        </w:r>
        <w:proofErr w:type="spellEnd"/>
        <w:r w:rsidRPr="00C44426">
          <w:rPr>
            <w:rFonts w:ascii="Arial" w:eastAsia="Times New Roman" w:hAnsi="Arial" w:cs="Arial"/>
            <w:color w:val="333333"/>
            <w:sz w:val="24"/>
            <w:szCs w:val="24"/>
          </w:rPr>
          <w:t xml:space="preserve"> </w:t>
        </w:r>
        <w:proofErr w:type="spellStart"/>
        <w:r w:rsidRPr="00C44426">
          <w:rPr>
            <w:rFonts w:ascii="Arial" w:eastAsia="Times New Roman" w:hAnsi="Arial" w:cs="Arial"/>
            <w:color w:val="333333"/>
            <w:sz w:val="24"/>
            <w:szCs w:val="24"/>
          </w:rPr>
          <w:t>moderna</w:t>
        </w:r>
        <w:proofErr w:type="spellEnd"/>
        <w:r w:rsidRPr="00C44426">
          <w:rPr>
            <w:rFonts w:ascii="Arial" w:eastAsia="Times New Roman" w:hAnsi="Arial" w:cs="Arial"/>
            <w:color w:val="333333"/>
            <w:sz w:val="24"/>
            <w:szCs w:val="24"/>
          </w:rPr>
          <w:t xml:space="preserve"> </w:t>
        </w:r>
        <w:proofErr w:type="spellStart"/>
        <w:r w:rsidRPr="00C44426">
          <w:rPr>
            <w:rFonts w:ascii="Arial" w:eastAsia="Times New Roman" w:hAnsi="Arial" w:cs="Arial"/>
            <w:color w:val="333333"/>
            <w:sz w:val="24"/>
            <w:szCs w:val="24"/>
          </w:rPr>
          <w:t>evolueaza</w:t>
        </w:r>
        <w:proofErr w:type="spellEnd"/>
        <w:r w:rsidRPr="00C44426">
          <w:rPr>
            <w:rFonts w:ascii="Arial" w:eastAsia="Times New Roman" w:hAnsi="Arial" w:cs="Arial"/>
            <w:color w:val="333333"/>
            <w:sz w:val="24"/>
            <w:szCs w:val="24"/>
          </w:rPr>
          <w:t xml:space="preserve"> de la o </w:t>
        </w:r>
        <w:proofErr w:type="spellStart"/>
        <w:r w:rsidRPr="00C44426">
          <w:rPr>
            <w:rFonts w:ascii="Arial" w:eastAsia="Times New Roman" w:hAnsi="Arial" w:cs="Arial"/>
            <w:color w:val="333333"/>
            <w:sz w:val="24"/>
            <w:szCs w:val="24"/>
          </w:rPr>
          <w:t>zi</w:t>
        </w:r>
        <w:proofErr w:type="spellEnd"/>
        <w:r w:rsidRPr="00C44426">
          <w:rPr>
            <w:rFonts w:ascii="Arial" w:eastAsia="Times New Roman" w:hAnsi="Arial" w:cs="Arial"/>
            <w:color w:val="333333"/>
            <w:sz w:val="24"/>
            <w:szCs w:val="24"/>
          </w:rPr>
          <w:t xml:space="preserve"> la </w:t>
        </w:r>
        <w:proofErr w:type="spellStart"/>
        <w:proofErr w:type="gramStart"/>
        <w:r w:rsidRPr="00C44426">
          <w:rPr>
            <w:rFonts w:ascii="Arial" w:eastAsia="Times New Roman" w:hAnsi="Arial" w:cs="Arial"/>
            <w:color w:val="333333"/>
            <w:sz w:val="24"/>
            <w:szCs w:val="24"/>
          </w:rPr>
          <w:t>alta</w:t>
        </w:r>
        <w:proofErr w:type="spellEnd"/>
        <w:proofErr w:type="gramEnd"/>
        <w:r w:rsidRPr="00C44426">
          <w:rPr>
            <w:rFonts w:ascii="Arial" w:eastAsia="Times New Roman" w:hAnsi="Arial" w:cs="Arial"/>
            <w:color w:val="333333"/>
            <w:sz w:val="24"/>
            <w:szCs w:val="24"/>
          </w:rPr>
          <w:t xml:space="preserve"> </w:t>
        </w:r>
        <w:proofErr w:type="spellStart"/>
        <w:r w:rsidRPr="00C44426">
          <w:rPr>
            <w:rFonts w:ascii="Arial" w:eastAsia="Times New Roman" w:hAnsi="Arial" w:cs="Arial"/>
            <w:color w:val="333333"/>
            <w:sz w:val="24"/>
            <w:szCs w:val="24"/>
          </w:rPr>
          <w:t>uimindu</w:t>
        </w:r>
        <w:proofErr w:type="spellEnd"/>
        <w:r w:rsidRPr="00C44426">
          <w:rPr>
            <w:rFonts w:ascii="Arial" w:eastAsia="Times New Roman" w:hAnsi="Arial" w:cs="Arial"/>
            <w:color w:val="333333"/>
            <w:sz w:val="24"/>
            <w:szCs w:val="24"/>
          </w:rPr>
          <w:t xml:space="preserve">-ne cu tot </w:t>
        </w:r>
        <w:proofErr w:type="spellStart"/>
        <w:r w:rsidRPr="00C44426">
          <w:rPr>
            <w:rFonts w:ascii="Arial" w:eastAsia="Times New Roman" w:hAnsi="Arial" w:cs="Arial"/>
            <w:color w:val="333333"/>
            <w:sz w:val="24"/>
            <w:szCs w:val="24"/>
          </w:rPr>
          <w:t>mai</w:t>
        </w:r>
        <w:proofErr w:type="spellEnd"/>
        <w:r w:rsidRPr="00C44426">
          <w:rPr>
            <w:rFonts w:ascii="Arial" w:eastAsia="Times New Roman" w:hAnsi="Arial" w:cs="Arial"/>
            <w:color w:val="333333"/>
            <w:sz w:val="24"/>
            <w:szCs w:val="24"/>
          </w:rPr>
          <w:t xml:space="preserve"> </w:t>
        </w:r>
        <w:proofErr w:type="spellStart"/>
        <w:r w:rsidRPr="00C44426">
          <w:rPr>
            <w:rFonts w:ascii="Arial" w:eastAsia="Times New Roman" w:hAnsi="Arial" w:cs="Arial"/>
            <w:color w:val="333333"/>
            <w:sz w:val="24"/>
            <w:szCs w:val="24"/>
          </w:rPr>
          <w:t>multe</w:t>
        </w:r>
        <w:proofErr w:type="spellEnd"/>
        <w:r w:rsidRPr="00C44426">
          <w:rPr>
            <w:rFonts w:ascii="Arial" w:eastAsia="Times New Roman" w:hAnsi="Arial" w:cs="Arial"/>
            <w:color w:val="333333"/>
            <w:sz w:val="24"/>
            <w:szCs w:val="24"/>
          </w:rPr>
          <w:t xml:space="preserve"> </w:t>
        </w:r>
        <w:proofErr w:type="spellStart"/>
        <w:r w:rsidRPr="00C44426">
          <w:rPr>
            <w:rFonts w:ascii="Arial" w:eastAsia="Times New Roman" w:hAnsi="Arial" w:cs="Arial"/>
            <w:color w:val="333333"/>
            <w:sz w:val="24"/>
            <w:szCs w:val="24"/>
          </w:rPr>
          <w:t>constructii</w:t>
        </w:r>
        <w:proofErr w:type="spellEnd"/>
        <w:r w:rsidRPr="00C44426">
          <w:rPr>
            <w:rFonts w:ascii="Arial" w:eastAsia="Times New Roman" w:hAnsi="Arial" w:cs="Arial"/>
            <w:color w:val="333333"/>
            <w:sz w:val="24"/>
            <w:szCs w:val="24"/>
          </w:rPr>
          <w:t xml:space="preserve"> cu </w:t>
        </w:r>
        <w:proofErr w:type="spellStart"/>
        <w:r w:rsidRPr="00C44426">
          <w:rPr>
            <w:rFonts w:ascii="Arial" w:eastAsia="Times New Roman" w:hAnsi="Arial" w:cs="Arial"/>
            <w:color w:val="333333"/>
            <w:sz w:val="24"/>
            <w:szCs w:val="24"/>
          </w:rPr>
          <w:t>forme</w:t>
        </w:r>
        <w:proofErr w:type="spellEnd"/>
        <w:r w:rsidRPr="00C44426">
          <w:rPr>
            <w:rFonts w:ascii="Arial" w:eastAsia="Times New Roman" w:hAnsi="Arial" w:cs="Arial"/>
            <w:color w:val="333333"/>
            <w:sz w:val="24"/>
            <w:szCs w:val="24"/>
          </w:rPr>
          <w:t xml:space="preserve"> </w:t>
        </w:r>
        <w:proofErr w:type="spellStart"/>
        <w:r w:rsidRPr="00C44426">
          <w:rPr>
            <w:rFonts w:ascii="Arial" w:eastAsia="Times New Roman" w:hAnsi="Arial" w:cs="Arial"/>
            <w:color w:val="333333"/>
            <w:sz w:val="24"/>
            <w:szCs w:val="24"/>
          </w:rPr>
          <w:t>ingenioase</w:t>
        </w:r>
        <w:proofErr w:type="spellEnd"/>
        <w:r w:rsidRPr="00C44426">
          <w:rPr>
            <w:rFonts w:ascii="Arial" w:eastAsia="Times New Roman" w:hAnsi="Arial" w:cs="Arial"/>
            <w:color w:val="333333"/>
            <w:sz w:val="24"/>
            <w:szCs w:val="24"/>
          </w:rPr>
          <w:t xml:space="preserve"> </w:t>
        </w:r>
        <w:proofErr w:type="spellStart"/>
        <w:r w:rsidRPr="00C44426">
          <w:rPr>
            <w:rFonts w:ascii="Arial" w:eastAsia="Times New Roman" w:hAnsi="Arial" w:cs="Arial"/>
            <w:color w:val="333333"/>
            <w:sz w:val="24"/>
            <w:szCs w:val="24"/>
          </w:rPr>
          <w:t>si</w:t>
        </w:r>
        <w:proofErr w:type="spellEnd"/>
        <w:r w:rsidRPr="00C44426">
          <w:rPr>
            <w:rFonts w:ascii="Arial" w:eastAsia="Times New Roman" w:hAnsi="Arial" w:cs="Arial"/>
            <w:color w:val="333333"/>
            <w:sz w:val="24"/>
            <w:szCs w:val="24"/>
          </w:rPr>
          <w:t xml:space="preserve"> design futurist.</w:t>
        </w:r>
      </w:ins>
    </w:p>
    <w:p w:rsidR="00C44426" w:rsidRPr="00C44426" w:rsidRDefault="00C44426" w:rsidP="00C44426">
      <w:pPr>
        <w:shd w:val="clear" w:color="auto" w:fill="FFFFFF"/>
        <w:spacing w:after="0" w:line="240" w:lineRule="auto"/>
        <w:rPr>
          <w:ins w:id="4" w:author="Unknown"/>
          <w:rFonts w:ascii="Arial" w:eastAsia="Times New Roman" w:hAnsi="Arial" w:cs="Arial"/>
          <w:color w:val="000000"/>
          <w:sz w:val="24"/>
          <w:szCs w:val="24"/>
        </w:rPr>
      </w:pPr>
      <w:ins w:id="5" w:author="Unknown">
        <w:r w:rsidRPr="00C44426">
          <w:rPr>
            <w:rFonts w:ascii="Arial" w:eastAsia="Times New Roman" w:hAnsi="Arial" w:cs="Arial"/>
            <w:color w:val="000000"/>
            <w:sz w:val="24"/>
            <w:szCs w:val="24"/>
          </w:rPr>
          <w:t> </w:t>
        </w:r>
      </w:ins>
    </w:p>
    <w:p w:rsidR="00C44426" w:rsidRPr="00C44426" w:rsidRDefault="00C44426" w:rsidP="00C44426">
      <w:pPr>
        <w:shd w:val="clear" w:color="auto" w:fill="FFFFFF"/>
        <w:spacing w:after="0" w:line="300" w:lineRule="atLeast"/>
        <w:rPr>
          <w:ins w:id="6" w:author="Unknown"/>
          <w:rFonts w:ascii="Arial" w:eastAsia="Times New Roman" w:hAnsi="Arial" w:cs="Arial"/>
          <w:color w:val="333333"/>
          <w:sz w:val="24"/>
          <w:szCs w:val="24"/>
        </w:rPr>
      </w:pPr>
      <w:proofErr w:type="spellStart"/>
      <w:ins w:id="7" w:author="Unknown">
        <w:r w:rsidRPr="00C44426">
          <w:rPr>
            <w:rFonts w:ascii="Arial" w:eastAsia="Times New Roman" w:hAnsi="Arial" w:cs="Arial"/>
            <w:color w:val="333333"/>
            <w:sz w:val="24"/>
            <w:szCs w:val="24"/>
          </w:rPr>
          <w:t>Blocurile</w:t>
        </w:r>
        <w:proofErr w:type="spellEnd"/>
        <w:r w:rsidRPr="00C44426">
          <w:rPr>
            <w:rFonts w:ascii="Arial" w:eastAsia="Times New Roman" w:hAnsi="Arial" w:cs="Arial"/>
            <w:color w:val="333333"/>
            <w:sz w:val="24"/>
            <w:szCs w:val="24"/>
          </w:rPr>
          <w:t xml:space="preserve"> turn in forma de </w:t>
        </w:r>
        <w:proofErr w:type="spellStart"/>
        <w:r w:rsidRPr="00C44426">
          <w:rPr>
            <w:rFonts w:ascii="Arial" w:eastAsia="Times New Roman" w:hAnsi="Arial" w:cs="Arial"/>
            <w:color w:val="333333"/>
            <w:sz w:val="24"/>
            <w:szCs w:val="24"/>
          </w:rPr>
          <w:t>spirala</w:t>
        </w:r>
        <w:proofErr w:type="spellEnd"/>
        <w:r w:rsidRPr="00C44426">
          <w:rPr>
            <w:rFonts w:ascii="Arial" w:eastAsia="Times New Roman" w:hAnsi="Arial" w:cs="Arial"/>
            <w:color w:val="333333"/>
            <w:sz w:val="24"/>
            <w:szCs w:val="24"/>
          </w:rPr>
          <w:t xml:space="preserve"> </w:t>
        </w:r>
        <w:proofErr w:type="spellStart"/>
        <w:r w:rsidRPr="00C44426">
          <w:rPr>
            <w:rFonts w:ascii="Arial" w:eastAsia="Times New Roman" w:hAnsi="Arial" w:cs="Arial"/>
            <w:color w:val="333333"/>
            <w:sz w:val="24"/>
            <w:szCs w:val="24"/>
          </w:rPr>
          <w:t>sunt</w:t>
        </w:r>
        <w:proofErr w:type="spellEnd"/>
        <w:r w:rsidRPr="00C44426">
          <w:rPr>
            <w:rFonts w:ascii="Arial" w:eastAsia="Times New Roman" w:hAnsi="Arial" w:cs="Arial"/>
            <w:color w:val="333333"/>
            <w:sz w:val="24"/>
            <w:szCs w:val="24"/>
          </w:rPr>
          <w:t xml:space="preserve"> </w:t>
        </w:r>
        <w:proofErr w:type="spellStart"/>
        <w:r w:rsidRPr="00C44426">
          <w:rPr>
            <w:rFonts w:ascii="Arial" w:eastAsia="Times New Roman" w:hAnsi="Arial" w:cs="Arial"/>
            <w:color w:val="333333"/>
            <w:sz w:val="24"/>
            <w:szCs w:val="24"/>
          </w:rPr>
          <w:t>unele</w:t>
        </w:r>
        <w:proofErr w:type="spellEnd"/>
        <w:r w:rsidRPr="00C44426">
          <w:rPr>
            <w:rFonts w:ascii="Arial" w:eastAsia="Times New Roman" w:hAnsi="Arial" w:cs="Arial"/>
            <w:color w:val="333333"/>
            <w:sz w:val="24"/>
            <w:szCs w:val="24"/>
          </w:rPr>
          <w:t xml:space="preserve"> </w:t>
        </w:r>
        <w:proofErr w:type="spellStart"/>
        <w:r w:rsidRPr="00C44426">
          <w:rPr>
            <w:rFonts w:ascii="Arial" w:eastAsia="Times New Roman" w:hAnsi="Arial" w:cs="Arial"/>
            <w:color w:val="333333"/>
            <w:sz w:val="24"/>
            <w:szCs w:val="24"/>
          </w:rPr>
          <w:t>dintre</w:t>
        </w:r>
        <w:proofErr w:type="spellEnd"/>
        <w:r w:rsidRPr="00C44426">
          <w:rPr>
            <w:rFonts w:ascii="Arial" w:eastAsia="Times New Roman" w:hAnsi="Arial" w:cs="Arial"/>
            <w:color w:val="333333"/>
            <w:sz w:val="24"/>
            <w:szCs w:val="24"/>
          </w:rPr>
          <w:t xml:space="preserve"> </w:t>
        </w:r>
        <w:proofErr w:type="spellStart"/>
        <w:r w:rsidRPr="00C44426">
          <w:rPr>
            <w:rFonts w:ascii="Arial" w:eastAsia="Times New Roman" w:hAnsi="Arial" w:cs="Arial"/>
            <w:color w:val="333333"/>
            <w:sz w:val="24"/>
            <w:szCs w:val="24"/>
          </w:rPr>
          <w:t>cele</w:t>
        </w:r>
        <w:proofErr w:type="spellEnd"/>
        <w:r w:rsidRPr="00C44426">
          <w:rPr>
            <w:rFonts w:ascii="Arial" w:eastAsia="Times New Roman" w:hAnsi="Arial" w:cs="Arial"/>
            <w:color w:val="333333"/>
            <w:sz w:val="24"/>
            <w:szCs w:val="24"/>
          </w:rPr>
          <w:t xml:space="preserve"> </w:t>
        </w:r>
        <w:proofErr w:type="spellStart"/>
        <w:r w:rsidRPr="00C44426">
          <w:rPr>
            <w:rFonts w:ascii="Arial" w:eastAsia="Times New Roman" w:hAnsi="Arial" w:cs="Arial"/>
            <w:color w:val="333333"/>
            <w:sz w:val="24"/>
            <w:szCs w:val="24"/>
          </w:rPr>
          <w:t>mai</w:t>
        </w:r>
        <w:proofErr w:type="spellEnd"/>
        <w:r w:rsidRPr="00C44426">
          <w:rPr>
            <w:rFonts w:ascii="Arial" w:eastAsia="Times New Roman" w:hAnsi="Arial" w:cs="Arial"/>
            <w:color w:val="333333"/>
            <w:sz w:val="24"/>
            <w:szCs w:val="24"/>
          </w:rPr>
          <w:t xml:space="preserve"> </w:t>
        </w:r>
        <w:proofErr w:type="spellStart"/>
        <w:r w:rsidRPr="00C44426">
          <w:rPr>
            <w:rFonts w:ascii="Arial" w:eastAsia="Times New Roman" w:hAnsi="Arial" w:cs="Arial"/>
            <w:color w:val="333333"/>
            <w:sz w:val="24"/>
            <w:szCs w:val="24"/>
          </w:rPr>
          <w:t>spectaculoase</w:t>
        </w:r>
        <w:proofErr w:type="spellEnd"/>
        <w:r w:rsidRPr="00C44426">
          <w:rPr>
            <w:rFonts w:ascii="Arial" w:eastAsia="Times New Roman" w:hAnsi="Arial" w:cs="Arial"/>
            <w:color w:val="333333"/>
            <w:sz w:val="24"/>
            <w:szCs w:val="24"/>
          </w:rPr>
          <w:t xml:space="preserve"> </w:t>
        </w:r>
        <w:proofErr w:type="spellStart"/>
        <w:r w:rsidRPr="00C44426">
          <w:rPr>
            <w:rFonts w:ascii="Arial" w:eastAsia="Times New Roman" w:hAnsi="Arial" w:cs="Arial"/>
            <w:color w:val="333333"/>
            <w:sz w:val="24"/>
            <w:szCs w:val="24"/>
          </w:rPr>
          <w:t>si</w:t>
        </w:r>
        <w:proofErr w:type="spellEnd"/>
        <w:r w:rsidRPr="00C44426">
          <w:rPr>
            <w:rFonts w:ascii="Arial" w:eastAsia="Times New Roman" w:hAnsi="Arial" w:cs="Arial"/>
            <w:color w:val="333333"/>
            <w:sz w:val="24"/>
            <w:szCs w:val="24"/>
          </w:rPr>
          <w:t xml:space="preserve"> </w:t>
        </w:r>
        <w:proofErr w:type="spellStart"/>
        <w:r w:rsidRPr="00C44426">
          <w:rPr>
            <w:rFonts w:ascii="Arial" w:eastAsia="Times New Roman" w:hAnsi="Arial" w:cs="Arial"/>
            <w:color w:val="333333"/>
            <w:sz w:val="24"/>
            <w:szCs w:val="24"/>
          </w:rPr>
          <w:t>indraznete</w:t>
        </w:r>
        <w:proofErr w:type="spellEnd"/>
        <w:r w:rsidRPr="00C44426">
          <w:rPr>
            <w:rFonts w:ascii="Arial" w:eastAsia="Times New Roman" w:hAnsi="Arial" w:cs="Arial"/>
            <w:color w:val="333333"/>
            <w:sz w:val="24"/>
            <w:szCs w:val="24"/>
          </w:rPr>
          <w:t xml:space="preserve"> </w:t>
        </w:r>
        <w:proofErr w:type="spellStart"/>
        <w:r w:rsidRPr="00C44426">
          <w:rPr>
            <w:rFonts w:ascii="Arial" w:eastAsia="Times New Roman" w:hAnsi="Arial" w:cs="Arial"/>
            <w:color w:val="333333"/>
            <w:sz w:val="24"/>
            <w:szCs w:val="24"/>
          </w:rPr>
          <w:t>proiecte</w:t>
        </w:r>
        <w:proofErr w:type="spellEnd"/>
        <w:r w:rsidRPr="00C44426">
          <w:rPr>
            <w:rFonts w:ascii="Arial" w:eastAsia="Times New Roman" w:hAnsi="Arial" w:cs="Arial"/>
            <w:color w:val="333333"/>
            <w:sz w:val="24"/>
            <w:szCs w:val="24"/>
          </w:rPr>
          <w:t xml:space="preserve"> </w:t>
        </w:r>
        <w:proofErr w:type="spellStart"/>
        <w:r w:rsidRPr="00C44426">
          <w:rPr>
            <w:rFonts w:ascii="Arial" w:eastAsia="Times New Roman" w:hAnsi="Arial" w:cs="Arial"/>
            <w:color w:val="333333"/>
            <w:sz w:val="24"/>
            <w:szCs w:val="24"/>
          </w:rPr>
          <w:t>moderne</w:t>
        </w:r>
        <w:proofErr w:type="spellEnd"/>
        <w:r w:rsidRPr="00C44426">
          <w:rPr>
            <w:rFonts w:ascii="Arial" w:eastAsia="Times New Roman" w:hAnsi="Arial" w:cs="Arial"/>
            <w:color w:val="333333"/>
            <w:sz w:val="24"/>
            <w:szCs w:val="24"/>
          </w:rPr>
          <w:t xml:space="preserve"> de </w:t>
        </w:r>
        <w:proofErr w:type="spellStart"/>
        <w:r w:rsidRPr="00C44426">
          <w:rPr>
            <w:rFonts w:ascii="Arial" w:eastAsia="Times New Roman" w:hAnsi="Arial" w:cs="Arial"/>
            <w:color w:val="333333"/>
            <w:sz w:val="24"/>
            <w:szCs w:val="24"/>
          </w:rPr>
          <w:t>arhitectura</w:t>
        </w:r>
        <w:proofErr w:type="spellEnd"/>
        <w:r w:rsidRPr="00C44426">
          <w:rPr>
            <w:rFonts w:ascii="Arial" w:eastAsia="Times New Roman" w:hAnsi="Arial" w:cs="Arial"/>
            <w:color w:val="333333"/>
            <w:sz w:val="24"/>
            <w:szCs w:val="24"/>
          </w:rPr>
          <w:t>.</w:t>
        </w:r>
      </w:ins>
    </w:p>
    <w:p w:rsidR="00C44426" w:rsidRPr="00C44426" w:rsidRDefault="00C44426" w:rsidP="00C44426">
      <w:pPr>
        <w:shd w:val="clear" w:color="auto" w:fill="FFFFFF"/>
        <w:spacing w:after="0" w:line="300" w:lineRule="atLeast"/>
        <w:rPr>
          <w:ins w:id="8" w:author="Unknown"/>
          <w:rFonts w:ascii="Arial" w:eastAsia="Times New Roman" w:hAnsi="Arial" w:cs="Arial"/>
          <w:color w:val="333333"/>
          <w:sz w:val="24"/>
          <w:szCs w:val="24"/>
        </w:rPr>
      </w:pPr>
      <w:proofErr w:type="spellStart"/>
      <w:proofErr w:type="gramStart"/>
      <w:ins w:id="9" w:author="Unknown">
        <w:r w:rsidRPr="00C44426">
          <w:rPr>
            <w:rFonts w:ascii="Arial" w:eastAsia="Times New Roman" w:hAnsi="Arial" w:cs="Arial"/>
            <w:b/>
            <w:bCs/>
            <w:color w:val="333333"/>
            <w:sz w:val="24"/>
            <w:szCs w:val="24"/>
          </w:rPr>
          <w:t>Iata</w:t>
        </w:r>
        <w:proofErr w:type="spellEnd"/>
        <w:proofErr w:type="gramEnd"/>
        <w:r w:rsidRPr="00C44426">
          <w:rPr>
            <w:rFonts w:ascii="Arial" w:eastAsia="Times New Roman" w:hAnsi="Arial" w:cs="Arial"/>
            <w:b/>
            <w:bCs/>
            <w:color w:val="333333"/>
            <w:sz w:val="24"/>
            <w:szCs w:val="24"/>
          </w:rPr>
          <w:t xml:space="preserve"> care </w:t>
        </w:r>
        <w:proofErr w:type="spellStart"/>
        <w:r w:rsidRPr="00C44426">
          <w:rPr>
            <w:rFonts w:ascii="Arial" w:eastAsia="Times New Roman" w:hAnsi="Arial" w:cs="Arial"/>
            <w:b/>
            <w:bCs/>
            <w:color w:val="333333"/>
            <w:sz w:val="24"/>
            <w:szCs w:val="24"/>
          </w:rPr>
          <w:t>sunt</w:t>
        </w:r>
        <w:proofErr w:type="spellEnd"/>
        <w:r w:rsidRPr="00C44426">
          <w:rPr>
            <w:rFonts w:ascii="Arial" w:eastAsia="Times New Roman" w:hAnsi="Arial" w:cs="Arial"/>
            <w:b/>
            <w:bCs/>
            <w:color w:val="333333"/>
            <w:sz w:val="24"/>
            <w:szCs w:val="24"/>
          </w:rPr>
          <w:t xml:space="preserve"> </w:t>
        </w:r>
        <w:proofErr w:type="spellStart"/>
        <w:r w:rsidRPr="00C44426">
          <w:rPr>
            <w:rFonts w:ascii="Arial" w:eastAsia="Times New Roman" w:hAnsi="Arial" w:cs="Arial"/>
            <w:b/>
            <w:bCs/>
            <w:color w:val="333333"/>
            <w:sz w:val="24"/>
            <w:szCs w:val="24"/>
          </w:rPr>
          <w:t>cele</w:t>
        </w:r>
        <w:proofErr w:type="spellEnd"/>
        <w:r w:rsidRPr="00C44426">
          <w:rPr>
            <w:rFonts w:ascii="Arial" w:eastAsia="Times New Roman" w:hAnsi="Arial" w:cs="Arial"/>
            <w:b/>
            <w:bCs/>
            <w:color w:val="333333"/>
            <w:sz w:val="24"/>
            <w:szCs w:val="24"/>
          </w:rPr>
          <w:t xml:space="preserve"> </w:t>
        </w:r>
        <w:proofErr w:type="spellStart"/>
        <w:r w:rsidRPr="00C44426">
          <w:rPr>
            <w:rFonts w:ascii="Arial" w:eastAsia="Times New Roman" w:hAnsi="Arial" w:cs="Arial"/>
            <w:b/>
            <w:bCs/>
            <w:color w:val="333333"/>
            <w:sz w:val="24"/>
            <w:szCs w:val="24"/>
          </w:rPr>
          <w:t>mai</w:t>
        </w:r>
        <w:proofErr w:type="spellEnd"/>
        <w:r w:rsidRPr="00C44426">
          <w:rPr>
            <w:rFonts w:ascii="Arial" w:eastAsia="Times New Roman" w:hAnsi="Arial" w:cs="Arial"/>
            <w:b/>
            <w:bCs/>
            <w:color w:val="333333"/>
            <w:sz w:val="24"/>
            <w:szCs w:val="24"/>
          </w:rPr>
          <w:t xml:space="preserve"> </w:t>
        </w:r>
        <w:proofErr w:type="spellStart"/>
        <w:r w:rsidRPr="00C44426">
          <w:rPr>
            <w:rFonts w:ascii="Arial" w:eastAsia="Times New Roman" w:hAnsi="Arial" w:cs="Arial"/>
            <w:b/>
            <w:bCs/>
            <w:color w:val="333333"/>
            <w:sz w:val="24"/>
            <w:szCs w:val="24"/>
          </w:rPr>
          <w:t>renumite</w:t>
        </w:r>
        <w:proofErr w:type="spellEnd"/>
        <w:r w:rsidRPr="00C44426">
          <w:rPr>
            <w:rFonts w:ascii="Arial" w:eastAsia="Times New Roman" w:hAnsi="Arial" w:cs="Arial"/>
            <w:b/>
            <w:bCs/>
            <w:color w:val="333333"/>
            <w:sz w:val="24"/>
            <w:szCs w:val="24"/>
          </w:rPr>
          <w:t xml:space="preserve"> 10 </w:t>
        </w:r>
        <w:proofErr w:type="spellStart"/>
        <w:r w:rsidRPr="00C44426">
          <w:rPr>
            <w:rFonts w:ascii="Arial" w:eastAsia="Times New Roman" w:hAnsi="Arial" w:cs="Arial"/>
            <w:b/>
            <w:bCs/>
            <w:color w:val="333333"/>
            <w:sz w:val="24"/>
            <w:szCs w:val="24"/>
          </w:rPr>
          <w:t>blocuri</w:t>
        </w:r>
        <w:proofErr w:type="spellEnd"/>
        <w:r w:rsidRPr="00C44426">
          <w:rPr>
            <w:rFonts w:ascii="Arial" w:eastAsia="Times New Roman" w:hAnsi="Arial" w:cs="Arial"/>
            <w:b/>
            <w:bCs/>
            <w:color w:val="333333"/>
            <w:sz w:val="24"/>
            <w:szCs w:val="24"/>
          </w:rPr>
          <w:t xml:space="preserve"> turn in forma de </w:t>
        </w:r>
        <w:proofErr w:type="spellStart"/>
        <w:r w:rsidRPr="00C44426">
          <w:rPr>
            <w:rFonts w:ascii="Arial" w:eastAsia="Times New Roman" w:hAnsi="Arial" w:cs="Arial"/>
            <w:b/>
            <w:bCs/>
            <w:color w:val="333333"/>
            <w:sz w:val="24"/>
            <w:szCs w:val="24"/>
          </w:rPr>
          <w:t>spirala</w:t>
        </w:r>
        <w:proofErr w:type="spellEnd"/>
        <w:r w:rsidRPr="00C44426">
          <w:rPr>
            <w:rFonts w:ascii="Arial" w:eastAsia="Times New Roman" w:hAnsi="Arial" w:cs="Arial"/>
            <w:b/>
            <w:bCs/>
            <w:color w:val="333333"/>
            <w:sz w:val="24"/>
            <w:szCs w:val="24"/>
          </w:rPr>
          <w:t xml:space="preserve"> din </w:t>
        </w:r>
        <w:proofErr w:type="spellStart"/>
        <w:r w:rsidRPr="00C44426">
          <w:rPr>
            <w:rFonts w:ascii="Arial" w:eastAsia="Times New Roman" w:hAnsi="Arial" w:cs="Arial"/>
            <w:b/>
            <w:bCs/>
            <w:color w:val="333333"/>
            <w:sz w:val="24"/>
            <w:szCs w:val="24"/>
          </w:rPr>
          <w:t>intreaga</w:t>
        </w:r>
        <w:proofErr w:type="spellEnd"/>
        <w:r w:rsidRPr="00C44426">
          <w:rPr>
            <w:rFonts w:ascii="Arial" w:eastAsia="Times New Roman" w:hAnsi="Arial" w:cs="Arial"/>
            <w:b/>
            <w:bCs/>
            <w:color w:val="333333"/>
            <w:sz w:val="24"/>
            <w:szCs w:val="24"/>
          </w:rPr>
          <w:t xml:space="preserve"> </w:t>
        </w:r>
        <w:proofErr w:type="spellStart"/>
        <w:r w:rsidRPr="00C44426">
          <w:rPr>
            <w:rFonts w:ascii="Arial" w:eastAsia="Times New Roman" w:hAnsi="Arial" w:cs="Arial"/>
            <w:b/>
            <w:bCs/>
            <w:color w:val="333333"/>
            <w:sz w:val="24"/>
            <w:szCs w:val="24"/>
          </w:rPr>
          <w:t>lume</w:t>
        </w:r>
        <w:proofErr w:type="spellEnd"/>
        <w:r w:rsidRPr="00C44426">
          <w:rPr>
            <w:rFonts w:ascii="Arial" w:eastAsia="Times New Roman" w:hAnsi="Arial" w:cs="Arial"/>
            <w:b/>
            <w:bCs/>
            <w:color w:val="333333"/>
            <w:sz w:val="24"/>
            <w:szCs w:val="24"/>
          </w:rPr>
          <w:t>:</w:t>
        </w:r>
      </w:ins>
    </w:p>
    <w:p w:rsidR="00C44426" w:rsidRPr="00C44426" w:rsidRDefault="00C44426" w:rsidP="00C44426">
      <w:pPr>
        <w:shd w:val="clear" w:color="auto" w:fill="FFFFFF"/>
        <w:spacing w:after="0" w:line="300" w:lineRule="atLeast"/>
        <w:rPr>
          <w:ins w:id="10" w:author="Unknown"/>
          <w:rFonts w:ascii="Arial" w:eastAsia="Times New Roman" w:hAnsi="Arial" w:cs="Arial"/>
          <w:color w:val="333333"/>
          <w:sz w:val="24"/>
          <w:szCs w:val="24"/>
        </w:rPr>
      </w:pPr>
      <w:ins w:id="11" w:author="Unknown">
        <w:r w:rsidRPr="00C44426">
          <w:rPr>
            <w:rFonts w:ascii="Arial" w:eastAsia="Times New Roman" w:hAnsi="Arial" w:cs="Arial"/>
            <w:color w:val="333333"/>
            <w:sz w:val="24"/>
            <w:szCs w:val="24"/>
          </w:rPr>
          <w:t xml:space="preserve">1. </w:t>
        </w:r>
        <w:proofErr w:type="spellStart"/>
        <w:r w:rsidRPr="00C44426">
          <w:rPr>
            <w:rFonts w:ascii="Arial" w:eastAsia="Times New Roman" w:hAnsi="Arial" w:cs="Arial"/>
            <w:color w:val="333333"/>
            <w:sz w:val="24"/>
            <w:szCs w:val="24"/>
          </w:rPr>
          <w:t>Turnul</w:t>
        </w:r>
        <w:proofErr w:type="spellEnd"/>
        <w:r w:rsidRPr="00C44426">
          <w:rPr>
            <w:rFonts w:ascii="Arial" w:eastAsia="Times New Roman" w:hAnsi="Arial" w:cs="Arial"/>
            <w:color w:val="333333"/>
            <w:sz w:val="24"/>
            <w:szCs w:val="24"/>
          </w:rPr>
          <w:t xml:space="preserve"> </w:t>
        </w:r>
        <w:proofErr w:type="spellStart"/>
        <w:r w:rsidRPr="00C44426">
          <w:rPr>
            <w:rFonts w:ascii="Arial" w:eastAsia="Times New Roman" w:hAnsi="Arial" w:cs="Arial"/>
            <w:color w:val="333333"/>
            <w:sz w:val="24"/>
            <w:szCs w:val="24"/>
          </w:rPr>
          <w:t>Avaz</w:t>
        </w:r>
        <w:proofErr w:type="spellEnd"/>
        <w:r w:rsidRPr="00C44426">
          <w:rPr>
            <w:rFonts w:ascii="Arial" w:eastAsia="Times New Roman" w:hAnsi="Arial" w:cs="Arial"/>
            <w:color w:val="333333"/>
            <w:sz w:val="24"/>
            <w:szCs w:val="24"/>
          </w:rPr>
          <w:t xml:space="preserve"> din Sarajevo, </w:t>
        </w:r>
        <w:proofErr w:type="gramStart"/>
        <w:r w:rsidRPr="00C44426">
          <w:rPr>
            <w:rFonts w:ascii="Arial" w:eastAsia="Times New Roman" w:hAnsi="Arial" w:cs="Arial"/>
            <w:color w:val="333333"/>
            <w:sz w:val="24"/>
            <w:szCs w:val="24"/>
          </w:rPr>
          <w:t>un</w:t>
        </w:r>
        <w:proofErr w:type="gramEnd"/>
        <w:r w:rsidRPr="00C44426">
          <w:rPr>
            <w:rFonts w:ascii="Arial" w:eastAsia="Times New Roman" w:hAnsi="Arial" w:cs="Arial"/>
            <w:color w:val="333333"/>
            <w:sz w:val="24"/>
            <w:szCs w:val="24"/>
          </w:rPr>
          <w:t xml:space="preserve"> </w:t>
        </w:r>
        <w:proofErr w:type="spellStart"/>
        <w:r w:rsidRPr="00C44426">
          <w:rPr>
            <w:rFonts w:ascii="Arial" w:eastAsia="Times New Roman" w:hAnsi="Arial" w:cs="Arial"/>
            <w:color w:val="333333"/>
            <w:sz w:val="24"/>
            <w:szCs w:val="24"/>
          </w:rPr>
          <w:t>zgarie</w:t>
        </w:r>
        <w:proofErr w:type="spellEnd"/>
        <w:r w:rsidRPr="00C44426">
          <w:rPr>
            <w:rFonts w:ascii="Arial" w:eastAsia="Times New Roman" w:hAnsi="Arial" w:cs="Arial"/>
            <w:color w:val="333333"/>
            <w:sz w:val="24"/>
            <w:szCs w:val="24"/>
          </w:rPr>
          <w:t xml:space="preserve"> </w:t>
        </w:r>
        <w:proofErr w:type="spellStart"/>
        <w:r w:rsidRPr="00C44426">
          <w:rPr>
            <w:rFonts w:ascii="Arial" w:eastAsia="Times New Roman" w:hAnsi="Arial" w:cs="Arial"/>
            <w:color w:val="333333"/>
            <w:sz w:val="24"/>
            <w:szCs w:val="24"/>
          </w:rPr>
          <w:t>nori</w:t>
        </w:r>
        <w:proofErr w:type="spellEnd"/>
        <w:r w:rsidRPr="00C44426">
          <w:rPr>
            <w:rFonts w:ascii="Arial" w:eastAsia="Times New Roman" w:hAnsi="Arial" w:cs="Arial"/>
            <w:color w:val="333333"/>
            <w:sz w:val="24"/>
            <w:szCs w:val="24"/>
          </w:rPr>
          <w:t xml:space="preserve"> de 172 </w:t>
        </w:r>
        <w:proofErr w:type="spellStart"/>
        <w:r w:rsidRPr="00C44426">
          <w:rPr>
            <w:rFonts w:ascii="Arial" w:eastAsia="Times New Roman" w:hAnsi="Arial" w:cs="Arial"/>
            <w:color w:val="333333"/>
            <w:sz w:val="24"/>
            <w:szCs w:val="24"/>
          </w:rPr>
          <w:t>metri</w:t>
        </w:r>
        <w:proofErr w:type="spellEnd"/>
        <w:r w:rsidRPr="00C44426">
          <w:rPr>
            <w:rFonts w:ascii="Arial" w:eastAsia="Times New Roman" w:hAnsi="Arial" w:cs="Arial"/>
            <w:color w:val="333333"/>
            <w:sz w:val="24"/>
            <w:szCs w:val="24"/>
          </w:rPr>
          <w:t xml:space="preserve">, </w:t>
        </w:r>
        <w:proofErr w:type="spellStart"/>
        <w:r w:rsidRPr="00C44426">
          <w:rPr>
            <w:rFonts w:ascii="Arial" w:eastAsia="Times New Roman" w:hAnsi="Arial" w:cs="Arial"/>
            <w:color w:val="333333"/>
            <w:sz w:val="24"/>
            <w:szCs w:val="24"/>
          </w:rPr>
          <w:t>cel</w:t>
        </w:r>
        <w:proofErr w:type="spellEnd"/>
        <w:r w:rsidRPr="00C44426">
          <w:rPr>
            <w:rFonts w:ascii="Arial" w:eastAsia="Times New Roman" w:hAnsi="Arial" w:cs="Arial"/>
            <w:color w:val="333333"/>
            <w:sz w:val="24"/>
            <w:szCs w:val="24"/>
          </w:rPr>
          <w:t xml:space="preserve"> </w:t>
        </w:r>
        <w:proofErr w:type="spellStart"/>
        <w:r w:rsidRPr="00C44426">
          <w:rPr>
            <w:rFonts w:ascii="Arial" w:eastAsia="Times New Roman" w:hAnsi="Arial" w:cs="Arial"/>
            <w:color w:val="333333"/>
            <w:sz w:val="24"/>
            <w:szCs w:val="24"/>
          </w:rPr>
          <w:t>mai</w:t>
        </w:r>
        <w:proofErr w:type="spellEnd"/>
        <w:r w:rsidRPr="00C44426">
          <w:rPr>
            <w:rFonts w:ascii="Arial" w:eastAsia="Times New Roman" w:hAnsi="Arial" w:cs="Arial"/>
            <w:color w:val="333333"/>
            <w:sz w:val="24"/>
            <w:szCs w:val="24"/>
          </w:rPr>
          <w:t xml:space="preserve"> </w:t>
        </w:r>
        <w:proofErr w:type="spellStart"/>
        <w:r w:rsidRPr="00C44426">
          <w:rPr>
            <w:rFonts w:ascii="Arial" w:eastAsia="Times New Roman" w:hAnsi="Arial" w:cs="Arial"/>
            <w:color w:val="333333"/>
            <w:sz w:val="24"/>
            <w:szCs w:val="24"/>
          </w:rPr>
          <w:t>inalt</w:t>
        </w:r>
        <w:proofErr w:type="spellEnd"/>
        <w:r w:rsidRPr="00C44426">
          <w:rPr>
            <w:rFonts w:ascii="Arial" w:eastAsia="Times New Roman" w:hAnsi="Arial" w:cs="Arial"/>
            <w:color w:val="333333"/>
            <w:sz w:val="24"/>
            <w:szCs w:val="24"/>
          </w:rPr>
          <w:t xml:space="preserve"> din </w:t>
        </w:r>
        <w:proofErr w:type="spellStart"/>
        <w:r w:rsidRPr="00C44426">
          <w:rPr>
            <w:rFonts w:ascii="Arial" w:eastAsia="Times New Roman" w:hAnsi="Arial" w:cs="Arial"/>
            <w:color w:val="333333"/>
            <w:sz w:val="24"/>
            <w:szCs w:val="24"/>
          </w:rPr>
          <w:t>zona</w:t>
        </w:r>
        <w:proofErr w:type="spellEnd"/>
        <w:r w:rsidRPr="00C44426">
          <w:rPr>
            <w:rFonts w:ascii="Arial" w:eastAsia="Times New Roman" w:hAnsi="Arial" w:cs="Arial"/>
            <w:color w:val="333333"/>
            <w:sz w:val="24"/>
            <w:szCs w:val="24"/>
          </w:rPr>
          <w:t xml:space="preserve"> </w:t>
        </w:r>
        <w:proofErr w:type="spellStart"/>
        <w:r w:rsidRPr="00C44426">
          <w:rPr>
            <w:rFonts w:ascii="Arial" w:eastAsia="Times New Roman" w:hAnsi="Arial" w:cs="Arial"/>
            <w:color w:val="333333"/>
            <w:sz w:val="24"/>
            <w:szCs w:val="24"/>
          </w:rPr>
          <w:t>Balcanilor</w:t>
        </w:r>
        <w:proofErr w:type="spellEnd"/>
        <w:r w:rsidRPr="00C44426">
          <w:rPr>
            <w:rFonts w:ascii="Arial" w:eastAsia="Times New Roman" w:hAnsi="Arial" w:cs="Arial"/>
            <w:color w:val="333333"/>
            <w:sz w:val="24"/>
            <w:szCs w:val="24"/>
          </w:rPr>
          <w:t xml:space="preserve">, </w:t>
        </w:r>
        <w:proofErr w:type="spellStart"/>
        <w:r w:rsidRPr="00C44426">
          <w:rPr>
            <w:rFonts w:ascii="Arial" w:eastAsia="Times New Roman" w:hAnsi="Arial" w:cs="Arial"/>
            <w:color w:val="333333"/>
            <w:sz w:val="24"/>
            <w:szCs w:val="24"/>
          </w:rPr>
          <w:t>este</w:t>
        </w:r>
        <w:proofErr w:type="spellEnd"/>
        <w:r w:rsidRPr="00C44426">
          <w:rPr>
            <w:rFonts w:ascii="Arial" w:eastAsia="Times New Roman" w:hAnsi="Arial" w:cs="Arial"/>
            <w:color w:val="333333"/>
            <w:sz w:val="24"/>
            <w:szCs w:val="24"/>
          </w:rPr>
          <w:t xml:space="preserve"> </w:t>
        </w:r>
        <w:proofErr w:type="spellStart"/>
        <w:r w:rsidRPr="00C44426">
          <w:rPr>
            <w:rFonts w:ascii="Arial" w:eastAsia="Times New Roman" w:hAnsi="Arial" w:cs="Arial"/>
            <w:color w:val="333333"/>
            <w:sz w:val="24"/>
            <w:szCs w:val="24"/>
          </w:rPr>
          <w:t>sediul</w:t>
        </w:r>
        <w:proofErr w:type="spellEnd"/>
        <w:r w:rsidRPr="00C44426">
          <w:rPr>
            <w:rFonts w:ascii="Arial" w:eastAsia="Times New Roman" w:hAnsi="Arial" w:cs="Arial"/>
            <w:color w:val="333333"/>
            <w:sz w:val="24"/>
            <w:szCs w:val="24"/>
          </w:rPr>
          <w:t xml:space="preserve"> </w:t>
        </w:r>
        <w:proofErr w:type="spellStart"/>
        <w:r w:rsidRPr="00C44426">
          <w:rPr>
            <w:rFonts w:ascii="Arial" w:eastAsia="Times New Roman" w:hAnsi="Arial" w:cs="Arial"/>
            <w:color w:val="333333"/>
            <w:sz w:val="24"/>
            <w:szCs w:val="24"/>
          </w:rPr>
          <w:t>unui</w:t>
        </w:r>
        <w:proofErr w:type="spellEnd"/>
        <w:r w:rsidRPr="00C44426">
          <w:rPr>
            <w:rFonts w:ascii="Arial" w:eastAsia="Times New Roman" w:hAnsi="Arial" w:cs="Arial"/>
            <w:color w:val="333333"/>
            <w:sz w:val="24"/>
            <w:szCs w:val="24"/>
          </w:rPr>
          <w:t xml:space="preserve"> trust de </w:t>
        </w:r>
        <w:proofErr w:type="spellStart"/>
        <w:r w:rsidRPr="00C44426">
          <w:rPr>
            <w:rFonts w:ascii="Arial" w:eastAsia="Times New Roman" w:hAnsi="Arial" w:cs="Arial"/>
            <w:color w:val="333333"/>
            <w:sz w:val="24"/>
            <w:szCs w:val="24"/>
          </w:rPr>
          <w:t>presa</w:t>
        </w:r>
        <w:proofErr w:type="spellEnd"/>
        <w:r w:rsidRPr="00C44426">
          <w:rPr>
            <w:rFonts w:ascii="Arial" w:eastAsia="Times New Roman" w:hAnsi="Arial" w:cs="Arial"/>
            <w:color w:val="333333"/>
            <w:sz w:val="24"/>
            <w:szCs w:val="24"/>
          </w:rPr>
          <w:t xml:space="preserve"> din Bosnia </w:t>
        </w:r>
        <w:proofErr w:type="spellStart"/>
        <w:r w:rsidRPr="00C44426">
          <w:rPr>
            <w:rFonts w:ascii="Arial" w:eastAsia="Times New Roman" w:hAnsi="Arial" w:cs="Arial"/>
            <w:color w:val="333333"/>
            <w:sz w:val="24"/>
            <w:szCs w:val="24"/>
          </w:rPr>
          <w:t>si</w:t>
        </w:r>
        <w:proofErr w:type="spellEnd"/>
        <w:r w:rsidRPr="00C44426">
          <w:rPr>
            <w:rFonts w:ascii="Arial" w:eastAsia="Times New Roman" w:hAnsi="Arial" w:cs="Arial"/>
            <w:color w:val="333333"/>
            <w:sz w:val="24"/>
            <w:szCs w:val="24"/>
          </w:rPr>
          <w:t xml:space="preserve"> Herzegovina. </w:t>
        </w:r>
        <w:proofErr w:type="spellStart"/>
        <w:r w:rsidRPr="00C44426">
          <w:rPr>
            <w:rFonts w:ascii="Arial" w:eastAsia="Times New Roman" w:hAnsi="Arial" w:cs="Arial"/>
            <w:color w:val="333333"/>
            <w:sz w:val="24"/>
            <w:szCs w:val="24"/>
          </w:rPr>
          <w:t>Constructia</w:t>
        </w:r>
        <w:proofErr w:type="spellEnd"/>
        <w:r w:rsidRPr="00C44426">
          <w:rPr>
            <w:rFonts w:ascii="Arial" w:eastAsia="Times New Roman" w:hAnsi="Arial" w:cs="Arial"/>
            <w:color w:val="333333"/>
            <w:sz w:val="24"/>
            <w:szCs w:val="24"/>
          </w:rPr>
          <w:t xml:space="preserve"> </w:t>
        </w:r>
        <w:proofErr w:type="spellStart"/>
        <w:r w:rsidRPr="00C44426">
          <w:rPr>
            <w:rFonts w:ascii="Arial" w:eastAsia="Times New Roman" w:hAnsi="Arial" w:cs="Arial"/>
            <w:color w:val="333333"/>
            <w:sz w:val="24"/>
            <w:szCs w:val="24"/>
          </w:rPr>
          <w:t>uriasului</w:t>
        </w:r>
        <w:proofErr w:type="spellEnd"/>
        <w:r w:rsidRPr="00C44426">
          <w:rPr>
            <w:rFonts w:ascii="Arial" w:eastAsia="Times New Roman" w:hAnsi="Arial" w:cs="Arial"/>
            <w:color w:val="333333"/>
            <w:sz w:val="24"/>
            <w:szCs w:val="24"/>
          </w:rPr>
          <w:t xml:space="preserve"> </w:t>
        </w:r>
        <w:proofErr w:type="spellStart"/>
        <w:r w:rsidRPr="00C44426">
          <w:rPr>
            <w:rFonts w:ascii="Arial" w:eastAsia="Times New Roman" w:hAnsi="Arial" w:cs="Arial"/>
            <w:color w:val="333333"/>
            <w:sz w:val="24"/>
            <w:szCs w:val="24"/>
          </w:rPr>
          <w:t>torsionat</w:t>
        </w:r>
        <w:proofErr w:type="spellEnd"/>
        <w:r w:rsidRPr="00C44426">
          <w:rPr>
            <w:rFonts w:ascii="Arial" w:eastAsia="Times New Roman" w:hAnsi="Arial" w:cs="Arial"/>
            <w:color w:val="333333"/>
            <w:sz w:val="24"/>
            <w:szCs w:val="24"/>
          </w:rPr>
          <w:t xml:space="preserve"> </w:t>
        </w:r>
        <w:proofErr w:type="gramStart"/>
        <w:r w:rsidRPr="00C44426">
          <w:rPr>
            <w:rFonts w:ascii="Arial" w:eastAsia="Times New Roman" w:hAnsi="Arial" w:cs="Arial"/>
            <w:color w:val="333333"/>
            <w:sz w:val="24"/>
            <w:szCs w:val="24"/>
          </w:rPr>
          <w:t>a</w:t>
        </w:r>
        <w:proofErr w:type="gramEnd"/>
        <w:r w:rsidRPr="00C44426">
          <w:rPr>
            <w:rFonts w:ascii="Arial" w:eastAsia="Times New Roman" w:hAnsi="Arial" w:cs="Arial"/>
            <w:color w:val="333333"/>
            <w:sz w:val="24"/>
            <w:szCs w:val="24"/>
          </w:rPr>
          <w:t xml:space="preserve"> </w:t>
        </w:r>
        <w:proofErr w:type="spellStart"/>
        <w:r w:rsidRPr="00C44426">
          <w:rPr>
            <w:rFonts w:ascii="Arial" w:eastAsia="Times New Roman" w:hAnsi="Arial" w:cs="Arial"/>
            <w:color w:val="333333"/>
            <w:sz w:val="24"/>
            <w:szCs w:val="24"/>
          </w:rPr>
          <w:t>inceput</w:t>
        </w:r>
        <w:proofErr w:type="spellEnd"/>
        <w:r w:rsidRPr="00C44426">
          <w:rPr>
            <w:rFonts w:ascii="Arial" w:eastAsia="Times New Roman" w:hAnsi="Arial" w:cs="Arial"/>
            <w:color w:val="333333"/>
            <w:sz w:val="24"/>
            <w:szCs w:val="24"/>
          </w:rPr>
          <w:t xml:space="preserve"> in 2006 </w:t>
        </w:r>
        <w:proofErr w:type="spellStart"/>
        <w:r w:rsidRPr="00C44426">
          <w:rPr>
            <w:rFonts w:ascii="Arial" w:eastAsia="Times New Roman" w:hAnsi="Arial" w:cs="Arial"/>
            <w:color w:val="333333"/>
            <w:sz w:val="24"/>
            <w:szCs w:val="24"/>
          </w:rPr>
          <w:t>si</w:t>
        </w:r>
        <w:proofErr w:type="spellEnd"/>
        <w:r w:rsidRPr="00C44426">
          <w:rPr>
            <w:rFonts w:ascii="Arial" w:eastAsia="Times New Roman" w:hAnsi="Arial" w:cs="Arial"/>
            <w:color w:val="333333"/>
            <w:sz w:val="24"/>
            <w:szCs w:val="24"/>
          </w:rPr>
          <w:t xml:space="preserve"> s-a </w:t>
        </w:r>
        <w:proofErr w:type="spellStart"/>
        <w:r w:rsidRPr="00C44426">
          <w:rPr>
            <w:rFonts w:ascii="Arial" w:eastAsia="Times New Roman" w:hAnsi="Arial" w:cs="Arial"/>
            <w:color w:val="333333"/>
            <w:sz w:val="24"/>
            <w:szCs w:val="24"/>
          </w:rPr>
          <w:t>incheiat</w:t>
        </w:r>
        <w:proofErr w:type="spellEnd"/>
        <w:r w:rsidRPr="00C44426">
          <w:rPr>
            <w:rFonts w:ascii="Arial" w:eastAsia="Times New Roman" w:hAnsi="Arial" w:cs="Arial"/>
            <w:color w:val="333333"/>
            <w:sz w:val="24"/>
            <w:szCs w:val="24"/>
          </w:rPr>
          <w:t xml:space="preserve"> in </w:t>
        </w:r>
        <w:proofErr w:type="spellStart"/>
        <w:r w:rsidRPr="00C44426">
          <w:rPr>
            <w:rFonts w:ascii="Arial" w:eastAsia="Times New Roman" w:hAnsi="Arial" w:cs="Arial"/>
            <w:color w:val="333333"/>
            <w:sz w:val="24"/>
            <w:szCs w:val="24"/>
          </w:rPr>
          <w:t>anul</w:t>
        </w:r>
        <w:proofErr w:type="spellEnd"/>
        <w:r w:rsidRPr="00C44426">
          <w:rPr>
            <w:rFonts w:ascii="Arial" w:eastAsia="Times New Roman" w:hAnsi="Arial" w:cs="Arial"/>
            <w:color w:val="333333"/>
            <w:sz w:val="24"/>
            <w:szCs w:val="24"/>
          </w:rPr>
          <w:t xml:space="preserve"> 2008. La </w:t>
        </w:r>
        <w:proofErr w:type="spellStart"/>
        <w:r w:rsidRPr="00C44426">
          <w:rPr>
            <w:rFonts w:ascii="Arial" w:eastAsia="Times New Roman" w:hAnsi="Arial" w:cs="Arial"/>
            <w:color w:val="333333"/>
            <w:sz w:val="24"/>
            <w:szCs w:val="24"/>
          </w:rPr>
          <w:t>inaltimea</w:t>
        </w:r>
        <w:proofErr w:type="spellEnd"/>
        <w:r w:rsidRPr="00C44426">
          <w:rPr>
            <w:rFonts w:ascii="Arial" w:eastAsia="Times New Roman" w:hAnsi="Arial" w:cs="Arial"/>
            <w:color w:val="333333"/>
            <w:sz w:val="24"/>
            <w:szCs w:val="24"/>
          </w:rPr>
          <w:t xml:space="preserve"> de 150 de </w:t>
        </w:r>
        <w:proofErr w:type="spellStart"/>
        <w:r w:rsidRPr="00C44426">
          <w:rPr>
            <w:rFonts w:ascii="Arial" w:eastAsia="Times New Roman" w:hAnsi="Arial" w:cs="Arial"/>
            <w:color w:val="333333"/>
            <w:sz w:val="24"/>
            <w:szCs w:val="24"/>
          </w:rPr>
          <w:t>metri</w:t>
        </w:r>
        <w:proofErr w:type="spellEnd"/>
        <w:r w:rsidRPr="00C44426">
          <w:rPr>
            <w:rFonts w:ascii="Arial" w:eastAsia="Times New Roman" w:hAnsi="Arial" w:cs="Arial"/>
            <w:color w:val="333333"/>
            <w:sz w:val="24"/>
            <w:szCs w:val="24"/>
          </w:rPr>
          <w:t xml:space="preserve"> a </w:t>
        </w:r>
        <w:proofErr w:type="spellStart"/>
        <w:r w:rsidRPr="00C44426">
          <w:rPr>
            <w:rFonts w:ascii="Arial" w:eastAsia="Times New Roman" w:hAnsi="Arial" w:cs="Arial"/>
            <w:color w:val="333333"/>
            <w:sz w:val="24"/>
            <w:szCs w:val="24"/>
          </w:rPr>
          <w:t>turnului</w:t>
        </w:r>
        <w:proofErr w:type="spellEnd"/>
        <w:r w:rsidRPr="00C44426">
          <w:rPr>
            <w:rFonts w:ascii="Arial" w:eastAsia="Times New Roman" w:hAnsi="Arial" w:cs="Arial"/>
            <w:color w:val="333333"/>
            <w:sz w:val="24"/>
            <w:szCs w:val="24"/>
          </w:rPr>
          <w:t xml:space="preserve"> </w:t>
        </w:r>
        <w:proofErr w:type="spellStart"/>
        <w:r w:rsidRPr="00C44426">
          <w:rPr>
            <w:rFonts w:ascii="Arial" w:eastAsia="Times New Roman" w:hAnsi="Arial" w:cs="Arial"/>
            <w:color w:val="333333"/>
            <w:sz w:val="24"/>
            <w:szCs w:val="24"/>
          </w:rPr>
          <w:t>rasucit</w:t>
        </w:r>
        <w:proofErr w:type="spellEnd"/>
        <w:r w:rsidRPr="00C44426">
          <w:rPr>
            <w:rFonts w:ascii="Arial" w:eastAsia="Times New Roman" w:hAnsi="Arial" w:cs="Arial"/>
            <w:color w:val="333333"/>
            <w:sz w:val="24"/>
            <w:szCs w:val="24"/>
          </w:rPr>
          <w:t xml:space="preserve"> s-a </w:t>
        </w:r>
        <w:proofErr w:type="spellStart"/>
        <w:r w:rsidRPr="00C44426">
          <w:rPr>
            <w:rFonts w:ascii="Arial" w:eastAsia="Times New Roman" w:hAnsi="Arial" w:cs="Arial"/>
            <w:color w:val="333333"/>
            <w:sz w:val="24"/>
            <w:szCs w:val="24"/>
          </w:rPr>
          <w:t>amenajat</w:t>
        </w:r>
        <w:proofErr w:type="spellEnd"/>
        <w:r w:rsidRPr="00C44426">
          <w:rPr>
            <w:rFonts w:ascii="Arial" w:eastAsia="Times New Roman" w:hAnsi="Arial" w:cs="Arial"/>
            <w:color w:val="333333"/>
            <w:sz w:val="24"/>
            <w:szCs w:val="24"/>
          </w:rPr>
          <w:t xml:space="preserve"> </w:t>
        </w:r>
        <w:proofErr w:type="gramStart"/>
        <w:r w:rsidRPr="00C44426">
          <w:rPr>
            <w:rFonts w:ascii="Arial" w:eastAsia="Times New Roman" w:hAnsi="Arial" w:cs="Arial"/>
            <w:color w:val="333333"/>
            <w:sz w:val="24"/>
            <w:szCs w:val="24"/>
          </w:rPr>
          <w:t>un</w:t>
        </w:r>
        <w:proofErr w:type="gramEnd"/>
        <w:r w:rsidRPr="00C44426">
          <w:rPr>
            <w:rFonts w:ascii="Arial" w:eastAsia="Times New Roman" w:hAnsi="Arial" w:cs="Arial"/>
            <w:color w:val="333333"/>
            <w:sz w:val="24"/>
            <w:szCs w:val="24"/>
          </w:rPr>
          <w:t xml:space="preserve"> </w:t>
        </w:r>
        <w:proofErr w:type="spellStart"/>
        <w:r w:rsidRPr="00C44426">
          <w:rPr>
            <w:rFonts w:ascii="Arial" w:eastAsia="Times New Roman" w:hAnsi="Arial" w:cs="Arial"/>
            <w:color w:val="333333"/>
            <w:sz w:val="24"/>
            <w:szCs w:val="24"/>
          </w:rPr>
          <w:t>observator</w:t>
        </w:r>
        <w:proofErr w:type="spellEnd"/>
        <w:r w:rsidRPr="00C44426">
          <w:rPr>
            <w:rFonts w:ascii="Arial" w:eastAsia="Times New Roman" w:hAnsi="Arial" w:cs="Arial"/>
            <w:color w:val="333333"/>
            <w:sz w:val="24"/>
            <w:szCs w:val="24"/>
          </w:rPr>
          <w:t xml:space="preserve"> cu </w:t>
        </w:r>
        <w:proofErr w:type="spellStart"/>
        <w:r w:rsidRPr="00C44426">
          <w:rPr>
            <w:rFonts w:ascii="Arial" w:eastAsia="Times New Roman" w:hAnsi="Arial" w:cs="Arial"/>
            <w:color w:val="333333"/>
            <w:sz w:val="24"/>
            <w:szCs w:val="24"/>
          </w:rPr>
          <w:t>vedere</w:t>
        </w:r>
        <w:proofErr w:type="spellEnd"/>
        <w:r w:rsidRPr="00C44426">
          <w:rPr>
            <w:rFonts w:ascii="Arial" w:eastAsia="Times New Roman" w:hAnsi="Arial" w:cs="Arial"/>
            <w:color w:val="333333"/>
            <w:sz w:val="24"/>
            <w:szCs w:val="24"/>
          </w:rPr>
          <w:t xml:space="preserve"> </w:t>
        </w:r>
        <w:proofErr w:type="spellStart"/>
        <w:r w:rsidRPr="00C44426">
          <w:rPr>
            <w:rFonts w:ascii="Arial" w:eastAsia="Times New Roman" w:hAnsi="Arial" w:cs="Arial"/>
            <w:color w:val="333333"/>
            <w:sz w:val="24"/>
            <w:szCs w:val="24"/>
          </w:rPr>
          <w:t>panoramica</w:t>
        </w:r>
        <w:proofErr w:type="spellEnd"/>
        <w:r w:rsidRPr="00C44426">
          <w:rPr>
            <w:rFonts w:ascii="Arial" w:eastAsia="Times New Roman" w:hAnsi="Arial" w:cs="Arial"/>
            <w:color w:val="333333"/>
            <w:sz w:val="24"/>
            <w:szCs w:val="24"/>
          </w:rPr>
          <w:t xml:space="preserve"> </w:t>
        </w:r>
        <w:proofErr w:type="spellStart"/>
        <w:r w:rsidRPr="00C44426">
          <w:rPr>
            <w:rFonts w:ascii="Arial" w:eastAsia="Times New Roman" w:hAnsi="Arial" w:cs="Arial"/>
            <w:color w:val="333333"/>
            <w:sz w:val="24"/>
            <w:szCs w:val="24"/>
          </w:rPr>
          <w:t>asupra</w:t>
        </w:r>
        <w:proofErr w:type="spellEnd"/>
        <w:r w:rsidRPr="00C44426">
          <w:rPr>
            <w:rFonts w:ascii="Arial" w:eastAsia="Times New Roman" w:hAnsi="Arial" w:cs="Arial"/>
            <w:color w:val="333333"/>
            <w:sz w:val="24"/>
            <w:szCs w:val="24"/>
          </w:rPr>
          <w:t xml:space="preserve"> </w:t>
        </w:r>
        <w:proofErr w:type="spellStart"/>
        <w:r w:rsidRPr="00C44426">
          <w:rPr>
            <w:rFonts w:ascii="Arial" w:eastAsia="Times New Roman" w:hAnsi="Arial" w:cs="Arial"/>
            <w:color w:val="333333"/>
            <w:sz w:val="24"/>
            <w:szCs w:val="24"/>
          </w:rPr>
          <w:t>intregului</w:t>
        </w:r>
        <w:proofErr w:type="spellEnd"/>
        <w:r w:rsidRPr="00C44426">
          <w:rPr>
            <w:rFonts w:ascii="Arial" w:eastAsia="Times New Roman" w:hAnsi="Arial" w:cs="Arial"/>
            <w:color w:val="333333"/>
            <w:sz w:val="24"/>
            <w:szCs w:val="24"/>
          </w:rPr>
          <w:t xml:space="preserve"> </w:t>
        </w:r>
        <w:proofErr w:type="spellStart"/>
        <w:r w:rsidRPr="00C44426">
          <w:rPr>
            <w:rFonts w:ascii="Arial" w:eastAsia="Times New Roman" w:hAnsi="Arial" w:cs="Arial"/>
            <w:color w:val="333333"/>
            <w:sz w:val="24"/>
            <w:szCs w:val="24"/>
          </w:rPr>
          <w:t>oras</w:t>
        </w:r>
        <w:proofErr w:type="spellEnd"/>
        <w:r w:rsidRPr="00C44426">
          <w:rPr>
            <w:rFonts w:ascii="Arial" w:eastAsia="Times New Roman" w:hAnsi="Arial" w:cs="Arial"/>
            <w:color w:val="333333"/>
            <w:sz w:val="24"/>
            <w:szCs w:val="24"/>
          </w:rPr>
          <w:t>.</w:t>
        </w:r>
      </w:ins>
    </w:p>
    <w:p w:rsidR="00C44426" w:rsidRPr="00C44426" w:rsidRDefault="00C44426" w:rsidP="00C44426">
      <w:pPr>
        <w:shd w:val="clear" w:color="auto" w:fill="FFFFFF"/>
        <w:spacing w:after="0" w:line="240" w:lineRule="auto"/>
        <w:rPr>
          <w:ins w:id="12" w:author="Unknown"/>
          <w:rFonts w:ascii="Arial" w:eastAsia="Times New Roman" w:hAnsi="Arial" w:cs="Arial"/>
          <w:color w:val="000000"/>
          <w:sz w:val="24"/>
          <w:szCs w:val="24"/>
        </w:rPr>
      </w:pPr>
    </w:p>
    <w:p w:rsidR="00C44426" w:rsidRPr="00C44426" w:rsidRDefault="00C44426" w:rsidP="00C44426">
      <w:pPr>
        <w:shd w:val="clear" w:color="auto" w:fill="FFFFFF"/>
        <w:spacing w:after="75" w:line="240" w:lineRule="auto"/>
        <w:jc w:val="center"/>
        <w:rPr>
          <w:ins w:id="13" w:author="Unknown"/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b/>
          <w:bCs/>
          <w:noProof/>
          <w:color w:val="019875"/>
          <w:sz w:val="24"/>
          <w:szCs w:val="24"/>
        </w:rPr>
        <w:lastRenderedPageBreak/>
        <w:drawing>
          <wp:inline distT="0" distB="0" distL="0" distR="0">
            <wp:extent cx="2552700" cy="5143500"/>
            <wp:effectExtent l="0" t="0" r="0" b="0"/>
            <wp:docPr id="10" name="Picture 10" descr="turnul avaz sarajevo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urnul avaz sarajevo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514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4426" w:rsidRPr="00C44426" w:rsidRDefault="00C44426" w:rsidP="00C44426">
      <w:pPr>
        <w:shd w:val="clear" w:color="auto" w:fill="FFFFFF"/>
        <w:spacing w:after="0" w:line="300" w:lineRule="atLeast"/>
        <w:rPr>
          <w:ins w:id="14" w:author="Unknown"/>
          <w:rFonts w:ascii="Arial" w:eastAsia="Times New Roman" w:hAnsi="Arial" w:cs="Arial"/>
          <w:color w:val="333333"/>
          <w:sz w:val="24"/>
          <w:szCs w:val="24"/>
        </w:rPr>
      </w:pPr>
      <w:ins w:id="15" w:author="Unknown">
        <w:r w:rsidRPr="00C44426">
          <w:rPr>
            <w:rFonts w:ascii="Arial" w:eastAsia="Times New Roman" w:hAnsi="Arial" w:cs="Arial"/>
            <w:color w:val="333333"/>
            <w:sz w:val="24"/>
            <w:szCs w:val="24"/>
          </w:rPr>
          <w:t xml:space="preserve">2. </w:t>
        </w:r>
        <w:proofErr w:type="spellStart"/>
        <w:r w:rsidRPr="00C44426">
          <w:rPr>
            <w:rFonts w:ascii="Arial" w:eastAsia="Times New Roman" w:hAnsi="Arial" w:cs="Arial"/>
            <w:color w:val="333333"/>
            <w:sz w:val="24"/>
            <w:szCs w:val="24"/>
          </w:rPr>
          <w:t>Kuweit</w:t>
        </w:r>
        <w:proofErr w:type="spellEnd"/>
        <w:r w:rsidRPr="00C44426">
          <w:rPr>
            <w:rFonts w:ascii="Arial" w:eastAsia="Times New Roman" w:hAnsi="Arial" w:cs="Arial"/>
            <w:color w:val="333333"/>
            <w:sz w:val="24"/>
            <w:szCs w:val="24"/>
          </w:rPr>
          <w:t xml:space="preserve"> Trade Center </w:t>
        </w:r>
        <w:proofErr w:type="spellStart"/>
        <w:proofErr w:type="gramStart"/>
        <w:r w:rsidRPr="00C44426">
          <w:rPr>
            <w:rFonts w:ascii="Arial" w:eastAsia="Times New Roman" w:hAnsi="Arial" w:cs="Arial"/>
            <w:color w:val="333333"/>
            <w:sz w:val="24"/>
            <w:szCs w:val="24"/>
          </w:rPr>
          <w:t>este</w:t>
        </w:r>
        <w:proofErr w:type="spellEnd"/>
        <w:proofErr w:type="gramEnd"/>
        <w:r w:rsidRPr="00C44426">
          <w:rPr>
            <w:rFonts w:ascii="Arial" w:eastAsia="Times New Roman" w:hAnsi="Arial" w:cs="Arial"/>
            <w:color w:val="333333"/>
            <w:sz w:val="24"/>
            <w:szCs w:val="24"/>
          </w:rPr>
          <w:t xml:space="preserve"> un bloc turn in forma de </w:t>
        </w:r>
        <w:proofErr w:type="spellStart"/>
        <w:r w:rsidRPr="00C44426">
          <w:rPr>
            <w:rFonts w:ascii="Arial" w:eastAsia="Times New Roman" w:hAnsi="Arial" w:cs="Arial"/>
            <w:color w:val="333333"/>
            <w:sz w:val="24"/>
            <w:szCs w:val="24"/>
          </w:rPr>
          <w:t>spirala</w:t>
        </w:r>
        <w:proofErr w:type="spellEnd"/>
        <w:r w:rsidRPr="00C44426">
          <w:rPr>
            <w:rFonts w:ascii="Arial" w:eastAsia="Times New Roman" w:hAnsi="Arial" w:cs="Arial"/>
            <w:color w:val="333333"/>
            <w:sz w:val="24"/>
            <w:szCs w:val="24"/>
          </w:rPr>
          <w:t xml:space="preserve">, de 218 </w:t>
        </w:r>
        <w:proofErr w:type="spellStart"/>
        <w:r w:rsidRPr="00C44426">
          <w:rPr>
            <w:rFonts w:ascii="Arial" w:eastAsia="Times New Roman" w:hAnsi="Arial" w:cs="Arial"/>
            <w:color w:val="333333"/>
            <w:sz w:val="24"/>
            <w:szCs w:val="24"/>
          </w:rPr>
          <w:t>metri</w:t>
        </w:r>
        <w:proofErr w:type="spellEnd"/>
        <w:r w:rsidRPr="00C44426">
          <w:rPr>
            <w:rFonts w:ascii="Arial" w:eastAsia="Times New Roman" w:hAnsi="Arial" w:cs="Arial"/>
            <w:color w:val="333333"/>
            <w:sz w:val="24"/>
            <w:szCs w:val="24"/>
          </w:rPr>
          <w:t xml:space="preserve"> </w:t>
        </w:r>
        <w:proofErr w:type="spellStart"/>
        <w:r w:rsidRPr="00C44426">
          <w:rPr>
            <w:rFonts w:ascii="Arial" w:eastAsia="Times New Roman" w:hAnsi="Arial" w:cs="Arial"/>
            <w:color w:val="333333"/>
            <w:sz w:val="24"/>
            <w:szCs w:val="24"/>
          </w:rPr>
          <w:t>inaltime</w:t>
        </w:r>
        <w:proofErr w:type="spellEnd"/>
        <w:r w:rsidRPr="00C44426">
          <w:rPr>
            <w:rFonts w:ascii="Arial" w:eastAsia="Times New Roman" w:hAnsi="Arial" w:cs="Arial"/>
            <w:color w:val="333333"/>
            <w:sz w:val="24"/>
            <w:szCs w:val="24"/>
          </w:rPr>
          <w:t xml:space="preserve">, in </w:t>
        </w:r>
        <w:proofErr w:type="spellStart"/>
        <w:r w:rsidRPr="00C44426">
          <w:rPr>
            <w:rFonts w:ascii="Arial" w:eastAsia="Times New Roman" w:hAnsi="Arial" w:cs="Arial"/>
            <w:color w:val="333333"/>
            <w:sz w:val="24"/>
            <w:szCs w:val="24"/>
          </w:rPr>
          <w:t>prezent</w:t>
        </w:r>
        <w:proofErr w:type="spellEnd"/>
        <w:r w:rsidRPr="00C44426">
          <w:rPr>
            <w:rFonts w:ascii="Arial" w:eastAsia="Times New Roman" w:hAnsi="Arial" w:cs="Arial"/>
            <w:color w:val="333333"/>
            <w:sz w:val="24"/>
            <w:szCs w:val="24"/>
          </w:rPr>
          <w:t xml:space="preserve">, </w:t>
        </w:r>
        <w:proofErr w:type="spellStart"/>
        <w:r w:rsidRPr="00C44426">
          <w:rPr>
            <w:rFonts w:ascii="Arial" w:eastAsia="Times New Roman" w:hAnsi="Arial" w:cs="Arial"/>
            <w:color w:val="333333"/>
            <w:sz w:val="24"/>
            <w:szCs w:val="24"/>
          </w:rPr>
          <w:t>cea</w:t>
        </w:r>
        <w:proofErr w:type="spellEnd"/>
        <w:r w:rsidRPr="00C44426">
          <w:rPr>
            <w:rFonts w:ascii="Arial" w:eastAsia="Times New Roman" w:hAnsi="Arial" w:cs="Arial"/>
            <w:color w:val="333333"/>
            <w:sz w:val="24"/>
            <w:szCs w:val="24"/>
          </w:rPr>
          <w:t xml:space="preserve"> </w:t>
        </w:r>
        <w:proofErr w:type="spellStart"/>
        <w:r w:rsidRPr="00C44426">
          <w:rPr>
            <w:rFonts w:ascii="Arial" w:eastAsia="Times New Roman" w:hAnsi="Arial" w:cs="Arial"/>
            <w:color w:val="333333"/>
            <w:sz w:val="24"/>
            <w:szCs w:val="24"/>
          </w:rPr>
          <w:t>mai</w:t>
        </w:r>
        <w:proofErr w:type="spellEnd"/>
        <w:r w:rsidRPr="00C44426">
          <w:rPr>
            <w:rFonts w:ascii="Arial" w:eastAsia="Times New Roman" w:hAnsi="Arial" w:cs="Arial"/>
            <w:color w:val="333333"/>
            <w:sz w:val="24"/>
            <w:szCs w:val="24"/>
          </w:rPr>
          <w:t xml:space="preserve"> </w:t>
        </w:r>
        <w:proofErr w:type="spellStart"/>
        <w:r w:rsidRPr="00C44426">
          <w:rPr>
            <w:rFonts w:ascii="Arial" w:eastAsia="Times New Roman" w:hAnsi="Arial" w:cs="Arial"/>
            <w:color w:val="333333"/>
            <w:sz w:val="24"/>
            <w:szCs w:val="24"/>
          </w:rPr>
          <w:t>inalta</w:t>
        </w:r>
        <w:proofErr w:type="spellEnd"/>
        <w:r w:rsidRPr="00C44426">
          <w:rPr>
            <w:rFonts w:ascii="Arial" w:eastAsia="Times New Roman" w:hAnsi="Arial" w:cs="Arial"/>
            <w:color w:val="333333"/>
            <w:sz w:val="24"/>
            <w:szCs w:val="24"/>
          </w:rPr>
          <w:t xml:space="preserve"> </w:t>
        </w:r>
        <w:proofErr w:type="spellStart"/>
        <w:r w:rsidRPr="00C44426">
          <w:rPr>
            <w:rFonts w:ascii="Arial" w:eastAsia="Times New Roman" w:hAnsi="Arial" w:cs="Arial"/>
            <w:color w:val="333333"/>
            <w:sz w:val="24"/>
            <w:szCs w:val="24"/>
          </w:rPr>
          <w:t>cladire</w:t>
        </w:r>
        <w:proofErr w:type="spellEnd"/>
        <w:r w:rsidRPr="00C44426">
          <w:rPr>
            <w:rFonts w:ascii="Arial" w:eastAsia="Times New Roman" w:hAnsi="Arial" w:cs="Arial"/>
            <w:color w:val="333333"/>
            <w:sz w:val="24"/>
            <w:szCs w:val="24"/>
          </w:rPr>
          <w:t xml:space="preserve"> din </w:t>
        </w:r>
        <w:proofErr w:type="spellStart"/>
        <w:r w:rsidRPr="00C44426">
          <w:rPr>
            <w:rFonts w:ascii="Arial" w:eastAsia="Times New Roman" w:hAnsi="Arial" w:cs="Arial"/>
            <w:color w:val="333333"/>
            <w:sz w:val="24"/>
            <w:szCs w:val="24"/>
          </w:rPr>
          <w:t>Kuweit</w:t>
        </w:r>
        <w:proofErr w:type="spellEnd"/>
        <w:r w:rsidRPr="00C44426">
          <w:rPr>
            <w:rFonts w:ascii="Arial" w:eastAsia="Times New Roman" w:hAnsi="Arial" w:cs="Arial"/>
            <w:color w:val="333333"/>
            <w:sz w:val="24"/>
            <w:szCs w:val="24"/>
          </w:rPr>
          <w:t xml:space="preserve">. </w:t>
        </w:r>
        <w:proofErr w:type="spellStart"/>
        <w:r w:rsidRPr="00C44426">
          <w:rPr>
            <w:rFonts w:ascii="Arial" w:eastAsia="Times New Roman" w:hAnsi="Arial" w:cs="Arial"/>
            <w:color w:val="333333"/>
            <w:sz w:val="24"/>
            <w:szCs w:val="24"/>
          </w:rPr>
          <w:t>Suprafata</w:t>
        </w:r>
        <w:proofErr w:type="spellEnd"/>
        <w:r w:rsidRPr="00C44426">
          <w:rPr>
            <w:rFonts w:ascii="Arial" w:eastAsia="Times New Roman" w:hAnsi="Arial" w:cs="Arial"/>
            <w:color w:val="333333"/>
            <w:sz w:val="24"/>
            <w:szCs w:val="24"/>
          </w:rPr>
          <w:t xml:space="preserve"> </w:t>
        </w:r>
        <w:proofErr w:type="spellStart"/>
        <w:r w:rsidRPr="00C44426">
          <w:rPr>
            <w:rFonts w:ascii="Arial" w:eastAsia="Times New Roman" w:hAnsi="Arial" w:cs="Arial"/>
            <w:color w:val="333333"/>
            <w:sz w:val="24"/>
            <w:szCs w:val="24"/>
          </w:rPr>
          <w:t>totala</w:t>
        </w:r>
        <w:proofErr w:type="spellEnd"/>
        <w:r w:rsidRPr="00C44426">
          <w:rPr>
            <w:rFonts w:ascii="Arial" w:eastAsia="Times New Roman" w:hAnsi="Arial" w:cs="Arial"/>
            <w:color w:val="333333"/>
            <w:sz w:val="24"/>
            <w:szCs w:val="24"/>
          </w:rPr>
          <w:t xml:space="preserve"> a </w:t>
        </w:r>
        <w:proofErr w:type="spellStart"/>
        <w:r w:rsidRPr="00C44426">
          <w:rPr>
            <w:rFonts w:ascii="Arial" w:eastAsia="Times New Roman" w:hAnsi="Arial" w:cs="Arial"/>
            <w:color w:val="333333"/>
            <w:sz w:val="24"/>
            <w:szCs w:val="24"/>
          </w:rPr>
          <w:t>celor</w:t>
        </w:r>
        <w:proofErr w:type="spellEnd"/>
        <w:r w:rsidRPr="00C44426">
          <w:rPr>
            <w:rFonts w:ascii="Arial" w:eastAsia="Times New Roman" w:hAnsi="Arial" w:cs="Arial"/>
            <w:color w:val="333333"/>
            <w:sz w:val="24"/>
            <w:szCs w:val="24"/>
          </w:rPr>
          <w:t xml:space="preserve"> 45 de </w:t>
        </w:r>
        <w:proofErr w:type="spellStart"/>
        <w:r w:rsidRPr="00C44426">
          <w:rPr>
            <w:rFonts w:ascii="Arial" w:eastAsia="Times New Roman" w:hAnsi="Arial" w:cs="Arial"/>
            <w:color w:val="333333"/>
            <w:sz w:val="24"/>
            <w:szCs w:val="24"/>
          </w:rPr>
          <w:t>etaje</w:t>
        </w:r>
        <w:proofErr w:type="spellEnd"/>
        <w:r w:rsidRPr="00C44426">
          <w:rPr>
            <w:rFonts w:ascii="Arial" w:eastAsia="Times New Roman" w:hAnsi="Arial" w:cs="Arial"/>
            <w:color w:val="333333"/>
            <w:sz w:val="24"/>
            <w:szCs w:val="24"/>
          </w:rPr>
          <w:t xml:space="preserve"> ale </w:t>
        </w:r>
        <w:proofErr w:type="spellStart"/>
        <w:r w:rsidRPr="00C44426">
          <w:rPr>
            <w:rFonts w:ascii="Arial" w:eastAsia="Times New Roman" w:hAnsi="Arial" w:cs="Arial"/>
            <w:color w:val="333333"/>
            <w:sz w:val="24"/>
            <w:szCs w:val="24"/>
          </w:rPr>
          <w:t>turnului</w:t>
        </w:r>
        <w:proofErr w:type="spellEnd"/>
        <w:r w:rsidRPr="00C44426">
          <w:rPr>
            <w:rFonts w:ascii="Arial" w:eastAsia="Times New Roman" w:hAnsi="Arial" w:cs="Arial"/>
            <w:color w:val="333333"/>
            <w:sz w:val="24"/>
            <w:szCs w:val="24"/>
          </w:rPr>
          <w:t xml:space="preserve"> </w:t>
        </w:r>
        <w:proofErr w:type="spellStart"/>
        <w:r w:rsidRPr="00C44426">
          <w:rPr>
            <w:rFonts w:ascii="Arial" w:eastAsia="Times New Roman" w:hAnsi="Arial" w:cs="Arial"/>
            <w:color w:val="333333"/>
            <w:sz w:val="24"/>
            <w:szCs w:val="24"/>
          </w:rPr>
          <w:t>rasucit</w:t>
        </w:r>
        <w:proofErr w:type="spellEnd"/>
        <w:r w:rsidRPr="00C44426">
          <w:rPr>
            <w:rFonts w:ascii="Arial" w:eastAsia="Times New Roman" w:hAnsi="Arial" w:cs="Arial"/>
            <w:color w:val="333333"/>
            <w:sz w:val="24"/>
            <w:szCs w:val="24"/>
          </w:rPr>
          <w:t xml:space="preserve"> </w:t>
        </w:r>
        <w:proofErr w:type="spellStart"/>
        <w:proofErr w:type="gramStart"/>
        <w:r w:rsidRPr="00C44426">
          <w:rPr>
            <w:rFonts w:ascii="Arial" w:eastAsia="Times New Roman" w:hAnsi="Arial" w:cs="Arial"/>
            <w:color w:val="333333"/>
            <w:sz w:val="24"/>
            <w:szCs w:val="24"/>
          </w:rPr>
          <w:t>este</w:t>
        </w:r>
        <w:proofErr w:type="spellEnd"/>
        <w:proofErr w:type="gramEnd"/>
        <w:r w:rsidRPr="00C44426">
          <w:rPr>
            <w:rFonts w:ascii="Arial" w:eastAsia="Times New Roman" w:hAnsi="Arial" w:cs="Arial"/>
            <w:color w:val="333333"/>
            <w:sz w:val="24"/>
            <w:szCs w:val="24"/>
          </w:rPr>
          <w:t xml:space="preserve"> de 30.045 </w:t>
        </w:r>
        <w:proofErr w:type="spellStart"/>
        <w:r w:rsidRPr="00C44426">
          <w:rPr>
            <w:rFonts w:ascii="Arial" w:eastAsia="Times New Roman" w:hAnsi="Arial" w:cs="Arial"/>
            <w:color w:val="333333"/>
            <w:sz w:val="24"/>
            <w:szCs w:val="24"/>
          </w:rPr>
          <w:t>metri</w:t>
        </w:r>
        <w:proofErr w:type="spellEnd"/>
        <w:r w:rsidRPr="00C44426">
          <w:rPr>
            <w:rFonts w:ascii="Arial" w:eastAsia="Times New Roman" w:hAnsi="Arial" w:cs="Arial"/>
            <w:color w:val="333333"/>
            <w:sz w:val="24"/>
            <w:szCs w:val="24"/>
          </w:rPr>
          <w:t xml:space="preserve"> </w:t>
        </w:r>
        <w:proofErr w:type="spellStart"/>
        <w:r w:rsidRPr="00C44426">
          <w:rPr>
            <w:rFonts w:ascii="Arial" w:eastAsia="Times New Roman" w:hAnsi="Arial" w:cs="Arial"/>
            <w:color w:val="333333"/>
            <w:sz w:val="24"/>
            <w:szCs w:val="24"/>
          </w:rPr>
          <w:t>patrati</w:t>
        </w:r>
        <w:proofErr w:type="spellEnd"/>
        <w:r w:rsidRPr="00C44426">
          <w:rPr>
            <w:rFonts w:ascii="Arial" w:eastAsia="Times New Roman" w:hAnsi="Arial" w:cs="Arial"/>
            <w:color w:val="333333"/>
            <w:sz w:val="24"/>
            <w:szCs w:val="24"/>
          </w:rPr>
          <w:t xml:space="preserve">. </w:t>
        </w:r>
        <w:proofErr w:type="spellStart"/>
        <w:r w:rsidRPr="00C44426">
          <w:rPr>
            <w:rFonts w:ascii="Arial" w:eastAsia="Times New Roman" w:hAnsi="Arial" w:cs="Arial"/>
            <w:color w:val="333333"/>
            <w:sz w:val="24"/>
            <w:szCs w:val="24"/>
          </w:rPr>
          <w:t>Constructia</w:t>
        </w:r>
        <w:proofErr w:type="spellEnd"/>
        <w:r w:rsidRPr="00C44426">
          <w:rPr>
            <w:rFonts w:ascii="Arial" w:eastAsia="Times New Roman" w:hAnsi="Arial" w:cs="Arial"/>
            <w:color w:val="333333"/>
            <w:sz w:val="24"/>
            <w:szCs w:val="24"/>
          </w:rPr>
          <w:t xml:space="preserve"> </w:t>
        </w:r>
        <w:proofErr w:type="spellStart"/>
        <w:r w:rsidRPr="00C44426">
          <w:rPr>
            <w:rFonts w:ascii="Arial" w:eastAsia="Times New Roman" w:hAnsi="Arial" w:cs="Arial"/>
            <w:color w:val="333333"/>
            <w:sz w:val="24"/>
            <w:szCs w:val="24"/>
          </w:rPr>
          <w:t>colosului</w:t>
        </w:r>
        <w:proofErr w:type="spellEnd"/>
        <w:r w:rsidRPr="00C44426">
          <w:rPr>
            <w:rFonts w:ascii="Arial" w:eastAsia="Times New Roman" w:hAnsi="Arial" w:cs="Arial"/>
            <w:color w:val="333333"/>
            <w:sz w:val="24"/>
            <w:szCs w:val="24"/>
          </w:rPr>
          <w:t xml:space="preserve"> a </w:t>
        </w:r>
        <w:proofErr w:type="spellStart"/>
        <w:r w:rsidRPr="00C44426">
          <w:rPr>
            <w:rFonts w:ascii="Arial" w:eastAsia="Times New Roman" w:hAnsi="Arial" w:cs="Arial"/>
            <w:color w:val="333333"/>
            <w:sz w:val="24"/>
            <w:szCs w:val="24"/>
          </w:rPr>
          <w:t>durat</w:t>
        </w:r>
        <w:proofErr w:type="spellEnd"/>
        <w:r w:rsidRPr="00C44426">
          <w:rPr>
            <w:rFonts w:ascii="Arial" w:eastAsia="Times New Roman" w:hAnsi="Arial" w:cs="Arial"/>
            <w:color w:val="333333"/>
            <w:sz w:val="24"/>
            <w:szCs w:val="24"/>
          </w:rPr>
          <w:t xml:space="preserve"> </w:t>
        </w:r>
        <w:proofErr w:type="spellStart"/>
        <w:r w:rsidRPr="00C44426">
          <w:rPr>
            <w:rFonts w:ascii="Arial" w:eastAsia="Times New Roman" w:hAnsi="Arial" w:cs="Arial"/>
            <w:color w:val="333333"/>
            <w:sz w:val="24"/>
            <w:szCs w:val="24"/>
          </w:rPr>
          <w:t>patru</w:t>
        </w:r>
        <w:proofErr w:type="spellEnd"/>
        <w:r w:rsidRPr="00C44426">
          <w:rPr>
            <w:rFonts w:ascii="Arial" w:eastAsia="Times New Roman" w:hAnsi="Arial" w:cs="Arial"/>
            <w:color w:val="333333"/>
            <w:sz w:val="24"/>
            <w:szCs w:val="24"/>
          </w:rPr>
          <w:t xml:space="preserve"> </w:t>
        </w:r>
        <w:proofErr w:type="spellStart"/>
        <w:r w:rsidRPr="00C44426">
          <w:rPr>
            <w:rFonts w:ascii="Arial" w:eastAsia="Times New Roman" w:hAnsi="Arial" w:cs="Arial"/>
            <w:color w:val="333333"/>
            <w:sz w:val="24"/>
            <w:szCs w:val="24"/>
          </w:rPr>
          <w:t>ani</w:t>
        </w:r>
        <w:proofErr w:type="spellEnd"/>
        <w:r w:rsidRPr="00C44426">
          <w:rPr>
            <w:rFonts w:ascii="Arial" w:eastAsia="Times New Roman" w:hAnsi="Arial" w:cs="Arial"/>
            <w:color w:val="333333"/>
            <w:sz w:val="24"/>
            <w:szCs w:val="24"/>
          </w:rPr>
          <w:t xml:space="preserve"> </w:t>
        </w:r>
        <w:proofErr w:type="spellStart"/>
        <w:r w:rsidRPr="00C44426">
          <w:rPr>
            <w:rFonts w:ascii="Arial" w:eastAsia="Times New Roman" w:hAnsi="Arial" w:cs="Arial"/>
            <w:color w:val="333333"/>
            <w:sz w:val="24"/>
            <w:szCs w:val="24"/>
          </w:rPr>
          <w:t>si</w:t>
        </w:r>
        <w:proofErr w:type="spellEnd"/>
        <w:r w:rsidRPr="00C44426">
          <w:rPr>
            <w:rFonts w:ascii="Arial" w:eastAsia="Times New Roman" w:hAnsi="Arial" w:cs="Arial"/>
            <w:color w:val="333333"/>
            <w:sz w:val="24"/>
            <w:szCs w:val="24"/>
          </w:rPr>
          <w:t xml:space="preserve"> a </w:t>
        </w:r>
        <w:proofErr w:type="spellStart"/>
        <w:r w:rsidRPr="00C44426">
          <w:rPr>
            <w:rFonts w:ascii="Arial" w:eastAsia="Times New Roman" w:hAnsi="Arial" w:cs="Arial"/>
            <w:color w:val="333333"/>
            <w:sz w:val="24"/>
            <w:szCs w:val="24"/>
          </w:rPr>
          <w:t>costat</w:t>
        </w:r>
        <w:proofErr w:type="spellEnd"/>
        <w:r w:rsidRPr="00C44426">
          <w:rPr>
            <w:rFonts w:ascii="Arial" w:eastAsia="Times New Roman" w:hAnsi="Arial" w:cs="Arial"/>
            <w:color w:val="333333"/>
            <w:sz w:val="24"/>
            <w:szCs w:val="24"/>
          </w:rPr>
          <w:t xml:space="preserve"> 84</w:t>
        </w:r>
        <w:proofErr w:type="gramStart"/>
        <w:r w:rsidRPr="00C44426">
          <w:rPr>
            <w:rFonts w:ascii="Arial" w:eastAsia="Times New Roman" w:hAnsi="Arial" w:cs="Arial"/>
            <w:color w:val="333333"/>
            <w:sz w:val="24"/>
            <w:szCs w:val="24"/>
          </w:rPr>
          <w:t>,7</w:t>
        </w:r>
        <w:proofErr w:type="gramEnd"/>
        <w:r w:rsidRPr="00C44426">
          <w:rPr>
            <w:rFonts w:ascii="Arial" w:eastAsia="Times New Roman" w:hAnsi="Arial" w:cs="Arial"/>
            <w:color w:val="333333"/>
            <w:sz w:val="24"/>
            <w:szCs w:val="24"/>
          </w:rPr>
          <w:t xml:space="preserve"> </w:t>
        </w:r>
        <w:proofErr w:type="spellStart"/>
        <w:r w:rsidRPr="00C44426">
          <w:rPr>
            <w:rFonts w:ascii="Arial" w:eastAsia="Times New Roman" w:hAnsi="Arial" w:cs="Arial"/>
            <w:color w:val="333333"/>
            <w:sz w:val="24"/>
            <w:szCs w:val="24"/>
          </w:rPr>
          <w:t>milioane</w:t>
        </w:r>
        <w:proofErr w:type="spellEnd"/>
        <w:r w:rsidRPr="00C44426">
          <w:rPr>
            <w:rFonts w:ascii="Arial" w:eastAsia="Times New Roman" w:hAnsi="Arial" w:cs="Arial"/>
            <w:color w:val="333333"/>
            <w:sz w:val="24"/>
            <w:szCs w:val="24"/>
          </w:rPr>
          <w:t xml:space="preserve"> USD.</w:t>
        </w:r>
      </w:ins>
    </w:p>
    <w:p w:rsidR="00C44426" w:rsidRPr="00C44426" w:rsidRDefault="00C44426" w:rsidP="00C44426">
      <w:pPr>
        <w:shd w:val="clear" w:color="auto" w:fill="FFFFFF"/>
        <w:spacing w:after="75" w:line="240" w:lineRule="auto"/>
        <w:jc w:val="center"/>
        <w:rPr>
          <w:ins w:id="16" w:author="Unknown"/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b/>
          <w:bCs/>
          <w:noProof/>
          <w:color w:val="019875"/>
          <w:sz w:val="24"/>
          <w:szCs w:val="24"/>
        </w:rPr>
        <w:lastRenderedPageBreak/>
        <w:drawing>
          <wp:inline distT="0" distB="0" distL="0" distR="0">
            <wp:extent cx="5242560" cy="3505200"/>
            <wp:effectExtent l="0" t="0" r="0" b="0"/>
            <wp:docPr id="9" name="Picture 9" descr="kuweit trade center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kuweit trade center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2560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4426" w:rsidRPr="00C44426" w:rsidRDefault="00C44426" w:rsidP="00C44426">
      <w:pPr>
        <w:shd w:val="clear" w:color="auto" w:fill="FFFFFF"/>
        <w:spacing w:after="0" w:line="300" w:lineRule="atLeast"/>
        <w:rPr>
          <w:ins w:id="17" w:author="Unknown"/>
          <w:rFonts w:ascii="Arial" w:eastAsia="Times New Roman" w:hAnsi="Arial" w:cs="Arial"/>
          <w:color w:val="333333"/>
          <w:sz w:val="24"/>
          <w:szCs w:val="24"/>
        </w:rPr>
      </w:pPr>
      <w:ins w:id="18" w:author="Unknown">
        <w:r w:rsidRPr="00C44426">
          <w:rPr>
            <w:rFonts w:ascii="Arial" w:eastAsia="Times New Roman" w:hAnsi="Arial" w:cs="Arial"/>
            <w:color w:val="333333"/>
            <w:sz w:val="24"/>
            <w:szCs w:val="24"/>
          </w:rPr>
          <w:t xml:space="preserve">3. </w:t>
        </w:r>
        <w:proofErr w:type="spellStart"/>
        <w:r w:rsidRPr="00C44426">
          <w:rPr>
            <w:rFonts w:ascii="Arial" w:eastAsia="Times New Roman" w:hAnsi="Arial" w:cs="Arial"/>
            <w:color w:val="333333"/>
            <w:sz w:val="24"/>
            <w:szCs w:val="24"/>
          </w:rPr>
          <w:t>Turnul</w:t>
        </w:r>
        <w:proofErr w:type="spellEnd"/>
        <w:r w:rsidRPr="00C44426">
          <w:rPr>
            <w:rFonts w:ascii="Arial" w:eastAsia="Times New Roman" w:hAnsi="Arial" w:cs="Arial"/>
            <w:color w:val="333333"/>
            <w:sz w:val="24"/>
            <w:szCs w:val="24"/>
          </w:rPr>
          <w:t xml:space="preserve"> </w:t>
        </w:r>
        <w:proofErr w:type="spellStart"/>
        <w:r w:rsidRPr="00C44426">
          <w:rPr>
            <w:rFonts w:ascii="Arial" w:eastAsia="Times New Roman" w:hAnsi="Arial" w:cs="Arial"/>
            <w:color w:val="333333"/>
            <w:sz w:val="24"/>
            <w:szCs w:val="24"/>
          </w:rPr>
          <w:t>torsionat</w:t>
        </w:r>
        <w:proofErr w:type="spellEnd"/>
        <w:r w:rsidRPr="00C44426">
          <w:rPr>
            <w:rFonts w:ascii="Arial" w:eastAsia="Times New Roman" w:hAnsi="Arial" w:cs="Arial"/>
            <w:color w:val="333333"/>
            <w:sz w:val="24"/>
            <w:szCs w:val="24"/>
          </w:rPr>
          <w:t xml:space="preserve"> Turning Torso din Malmö, </w:t>
        </w:r>
        <w:proofErr w:type="spellStart"/>
        <w:r w:rsidRPr="00C44426">
          <w:rPr>
            <w:rFonts w:ascii="Arial" w:eastAsia="Times New Roman" w:hAnsi="Arial" w:cs="Arial"/>
            <w:color w:val="333333"/>
            <w:sz w:val="24"/>
            <w:szCs w:val="24"/>
          </w:rPr>
          <w:t>Suedia</w:t>
        </w:r>
        <w:proofErr w:type="spellEnd"/>
        <w:r w:rsidRPr="00C44426">
          <w:rPr>
            <w:rFonts w:ascii="Arial" w:eastAsia="Times New Roman" w:hAnsi="Arial" w:cs="Arial"/>
            <w:color w:val="333333"/>
            <w:sz w:val="24"/>
            <w:szCs w:val="24"/>
          </w:rPr>
          <w:t xml:space="preserve">, </w:t>
        </w:r>
        <w:proofErr w:type="spellStart"/>
        <w:proofErr w:type="gramStart"/>
        <w:r w:rsidRPr="00C44426">
          <w:rPr>
            <w:rFonts w:ascii="Arial" w:eastAsia="Times New Roman" w:hAnsi="Arial" w:cs="Arial"/>
            <w:color w:val="333333"/>
            <w:sz w:val="24"/>
            <w:szCs w:val="24"/>
          </w:rPr>
          <w:t>este</w:t>
        </w:r>
        <w:proofErr w:type="spellEnd"/>
        <w:proofErr w:type="gramEnd"/>
        <w:r w:rsidRPr="00C44426">
          <w:rPr>
            <w:rFonts w:ascii="Arial" w:eastAsia="Times New Roman" w:hAnsi="Arial" w:cs="Arial"/>
            <w:color w:val="333333"/>
            <w:sz w:val="24"/>
            <w:szCs w:val="24"/>
          </w:rPr>
          <w:t xml:space="preserve">, </w:t>
        </w:r>
        <w:proofErr w:type="spellStart"/>
        <w:r w:rsidRPr="00C44426">
          <w:rPr>
            <w:rFonts w:ascii="Arial" w:eastAsia="Times New Roman" w:hAnsi="Arial" w:cs="Arial"/>
            <w:color w:val="333333"/>
            <w:sz w:val="24"/>
            <w:szCs w:val="24"/>
          </w:rPr>
          <w:t>probabil</w:t>
        </w:r>
        <w:proofErr w:type="spellEnd"/>
        <w:r w:rsidRPr="00C44426">
          <w:rPr>
            <w:rFonts w:ascii="Arial" w:eastAsia="Times New Roman" w:hAnsi="Arial" w:cs="Arial"/>
            <w:color w:val="333333"/>
            <w:sz w:val="24"/>
            <w:szCs w:val="24"/>
          </w:rPr>
          <w:t xml:space="preserve"> </w:t>
        </w:r>
        <w:proofErr w:type="spellStart"/>
        <w:r w:rsidRPr="00C44426">
          <w:rPr>
            <w:rFonts w:ascii="Arial" w:eastAsia="Times New Roman" w:hAnsi="Arial" w:cs="Arial"/>
            <w:color w:val="333333"/>
            <w:sz w:val="24"/>
            <w:szCs w:val="24"/>
          </w:rPr>
          <w:t>primul</w:t>
        </w:r>
        <w:proofErr w:type="spellEnd"/>
        <w:r w:rsidRPr="00C44426">
          <w:rPr>
            <w:rFonts w:ascii="Arial" w:eastAsia="Times New Roman" w:hAnsi="Arial" w:cs="Arial"/>
            <w:color w:val="333333"/>
            <w:sz w:val="24"/>
            <w:szCs w:val="24"/>
          </w:rPr>
          <w:t xml:space="preserve"> bloc turn cu design in forma de </w:t>
        </w:r>
        <w:proofErr w:type="spellStart"/>
        <w:r w:rsidRPr="00C44426">
          <w:rPr>
            <w:rFonts w:ascii="Arial" w:eastAsia="Times New Roman" w:hAnsi="Arial" w:cs="Arial"/>
            <w:color w:val="333333"/>
            <w:sz w:val="24"/>
            <w:szCs w:val="24"/>
          </w:rPr>
          <w:t>spirala</w:t>
        </w:r>
        <w:proofErr w:type="spellEnd"/>
        <w:r w:rsidRPr="00C44426">
          <w:rPr>
            <w:rFonts w:ascii="Arial" w:eastAsia="Times New Roman" w:hAnsi="Arial" w:cs="Arial"/>
            <w:color w:val="333333"/>
            <w:sz w:val="24"/>
            <w:szCs w:val="24"/>
          </w:rPr>
          <w:t xml:space="preserve"> din </w:t>
        </w:r>
        <w:proofErr w:type="spellStart"/>
        <w:r w:rsidRPr="00C44426">
          <w:rPr>
            <w:rFonts w:ascii="Arial" w:eastAsia="Times New Roman" w:hAnsi="Arial" w:cs="Arial"/>
            <w:color w:val="333333"/>
            <w:sz w:val="24"/>
            <w:szCs w:val="24"/>
          </w:rPr>
          <w:t>intreaga</w:t>
        </w:r>
        <w:proofErr w:type="spellEnd"/>
        <w:r w:rsidRPr="00C44426">
          <w:rPr>
            <w:rFonts w:ascii="Arial" w:eastAsia="Times New Roman" w:hAnsi="Arial" w:cs="Arial"/>
            <w:color w:val="333333"/>
            <w:sz w:val="24"/>
            <w:szCs w:val="24"/>
          </w:rPr>
          <w:t xml:space="preserve"> </w:t>
        </w:r>
        <w:proofErr w:type="spellStart"/>
        <w:r w:rsidRPr="00C44426">
          <w:rPr>
            <w:rFonts w:ascii="Arial" w:eastAsia="Times New Roman" w:hAnsi="Arial" w:cs="Arial"/>
            <w:color w:val="333333"/>
            <w:sz w:val="24"/>
            <w:szCs w:val="24"/>
          </w:rPr>
          <w:t>lume</w:t>
        </w:r>
        <w:proofErr w:type="spellEnd"/>
        <w:r w:rsidRPr="00C44426">
          <w:rPr>
            <w:rFonts w:ascii="Arial" w:eastAsia="Times New Roman" w:hAnsi="Arial" w:cs="Arial"/>
            <w:color w:val="333333"/>
            <w:sz w:val="24"/>
            <w:szCs w:val="24"/>
          </w:rPr>
          <w:t xml:space="preserve">. Turning Torso </w:t>
        </w:r>
        <w:proofErr w:type="spellStart"/>
        <w:proofErr w:type="gramStart"/>
        <w:r w:rsidRPr="00C44426">
          <w:rPr>
            <w:rFonts w:ascii="Arial" w:eastAsia="Times New Roman" w:hAnsi="Arial" w:cs="Arial"/>
            <w:color w:val="333333"/>
            <w:sz w:val="24"/>
            <w:szCs w:val="24"/>
          </w:rPr>
          <w:t>este</w:t>
        </w:r>
        <w:proofErr w:type="spellEnd"/>
        <w:proofErr w:type="gramEnd"/>
        <w:r w:rsidRPr="00C44426">
          <w:rPr>
            <w:rFonts w:ascii="Arial" w:eastAsia="Times New Roman" w:hAnsi="Arial" w:cs="Arial"/>
            <w:color w:val="333333"/>
            <w:sz w:val="24"/>
            <w:szCs w:val="24"/>
          </w:rPr>
          <w:t xml:space="preserve"> </w:t>
        </w:r>
        <w:proofErr w:type="spellStart"/>
        <w:r w:rsidRPr="00C44426">
          <w:rPr>
            <w:rFonts w:ascii="Arial" w:eastAsia="Times New Roman" w:hAnsi="Arial" w:cs="Arial"/>
            <w:color w:val="333333"/>
            <w:sz w:val="24"/>
            <w:szCs w:val="24"/>
          </w:rPr>
          <w:t>cel</w:t>
        </w:r>
        <w:proofErr w:type="spellEnd"/>
        <w:r w:rsidRPr="00C44426">
          <w:rPr>
            <w:rFonts w:ascii="Arial" w:eastAsia="Times New Roman" w:hAnsi="Arial" w:cs="Arial"/>
            <w:color w:val="333333"/>
            <w:sz w:val="24"/>
            <w:szCs w:val="24"/>
          </w:rPr>
          <w:t xml:space="preserve"> </w:t>
        </w:r>
        <w:proofErr w:type="spellStart"/>
        <w:r w:rsidRPr="00C44426">
          <w:rPr>
            <w:rFonts w:ascii="Arial" w:eastAsia="Times New Roman" w:hAnsi="Arial" w:cs="Arial"/>
            <w:color w:val="333333"/>
            <w:sz w:val="24"/>
            <w:szCs w:val="24"/>
          </w:rPr>
          <w:t>mai</w:t>
        </w:r>
        <w:proofErr w:type="spellEnd"/>
        <w:r w:rsidRPr="00C44426">
          <w:rPr>
            <w:rFonts w:ascii="Arial" w:eastAsia="Times New Roman" w:hAnsi="Arial" w:cs="Arial"/>
            <w:color w:val="333333"/>
            <w:sz w:val="24"/>
            <w:szCs w:val="24"/>
          </w:rPr>
          <w:t xml:space="preserve"> </w:t>
        </w:r>
        <w:proofErr w:type="spellStart"/>
        <w:r w:rsidRPr="00C44426">
          <w:rPr>
            <w:rFonts w:ascii="Arial" w:eastAsia="Times New Roman" w:hAnsi="Arial" w:cs="Arial"/>
            <w:color w:val="333333"/>
            <w:sz w:val="24"/>
            <w:szCs w:val="24"/>
          </w:rPr>
          <w:t>inalt</w:t>
        </w:r>
        <w:proofErr w:type="spellEnd"/>
        <w:r w:rsidRPr="00C44426">
          <w:rPr>
            <w:rFonts w:ascii="Arial" w:eastAsia="Times New Roman" w:hAnsi="Arial" w:cs="Arial"/>
            <w:color w:val="333333"/>
            <w:sz w:val="24"/>
            <w:szCs w:val="24"/>
          </w:rPr>
          <w:t xml:space="preserve"> bloc din </w:t>
        </w:r>
        <w:proofErr w:type="spellStart"/>
        <w:r w:rsidRPr="00C44426">
          <w:rPr>
            <w:rFonts w:ascii="Arial" w:eastAsia="Times New Roman" w:hAnsi="Arial" w:cs="Arial"/>
            <w:color w:val="333333"/>
            <w:sz w:val="24"/>
            <w:szCs w:val="24"/>
          </w:rPr>
          <w:t>Suedia</w:t>
        </w:r>
        <w:proofErr w:type="spellEnd"/>
        <w:r w:rsidRPr="00C44426">
          <w:rPr>
            <w:rFonts w:ascii="Arial" w:eastAsia="Times New Roman" w:hAnsi="Arial" w:cs="Arial"/>
            <w:color w:val="333333"/>
            <w:sz w:val="24"/>
            <w:szCs w:val="24"/>
          </w:rPr>
          <w:t xml:space="preserve"> </w:t>
        </w:r>
        <w:proofErr w:type="spellStart"/>
        <w:r w:rsidRPr="00C44426">
          <w:rPr>
            <w:rFonts w:ascii="Arial" w:eastAsia="Times New Roman" w:hAnsi="Arial" w:cs="Arial"/>
            <w:color w:val="333333"/>
            <w:sz w:val="24"/>
            <w:szCs w:val="24"/>
          </w:rPr>
          <w:t>si</w:t>
        </w:r>
        <w:proofErr w:type="spellEnd"/>
        <w:r w:rsidRPr="00C44426">
          <w:rPr>
            <w:rFonts w:ascii="Arial" w:eastAsia="Times New Roman" w:hAnsi="Arial" w:cs="Arial"/>
            <w:color w:val="333333"/>
            <w:sz w:val="24"/>
            <w:szCs w:val="24"/>
          </w:rPr>
          <w:t xml:space="preserve"> al </w:t>
        </w:r>
        <w:proofErr w:type="spellStart"/>
        <w:r w:rsidRPr="00C44426">
          <w:rPr>
            <w:rFonts w:ascii="Arial" w:eastAsia="Times New Roman" w:hAnsi="Arial" w:cs="Arial"/>
            <w:color w:val="333333"/>
            <w:sz w:val="24"/>
            <w:szCs w:val="24"/>
          </w:rPr>
          <w:t>treilea</w:t>
        </w:r>
        <w:proofErr w:type="spellEnd"/>
        <w:r w:rsidRPr="00C44426">
          <w:rPr>
            <w:rFonts w:ascii="Arial" w:eastAsia="Times New Roman" w:hAnsi="Arial" w:cs="Arial"/>
            <w:color w:val="333333"/>
            <w:sz w:val="24"/>
            <w:szCs w:val="24"/>
          </w:rPr>
          <w:t xml:space="preserve"> din </w:t>
        </w:r>
        <w:proofErr w:type="spellStart"/>
        <w:r w:rsidRPr="00C44426">
          <w:rPr>
            <w:rFonts w:ascii="Arial" w:eastAsia="Times New Roman" w:hAnsi="Arial" w:cs="Arial"/>
            <w:color w:val="333333"/>
            <w:sz w:val="24"/>
            <w:szCs w:val="24"/>
          </w:rPr>
          <w:t>intreaga</w:t>
        </w:r>
        <w:proofErr w:type="spellEnd"/>
        <w:r w:rsidRPr="00C44426">
          <w:rPr>
            <w:rFonts w:ascii="Arial" w:eastAsia="Times New Roman" w:hAnsi="Arial" w:cs="Arial"/>
            <w:color w:val="333333"/>
            <w:sz w:val="24"/>
            <w:szCs w:val="24"/>
          </w:rPr>
          <w:t xml:space="preserve"> Europa, </w:t>
        </w:r>
        <w:proofErr w:type="spellStart"/>
        <w:r w:rsidRPr="00C44426">
          <w:rPr>
            <w:rFonts w:ascii="Arial" w:eastAsia="Times New Roman" w:hAnsi="Arial" w:cs="Arial"/>
            <w:color w:val="333333"/>
            <w:sz w:val="24"/>
            <w:szCs w:val="24"/>
          </w:rPr>
          <w:t>avand</w:t>
        </w:r>
        <w:proofErr w:type="spellEnd"/>
        <w:r w:rsidRPr="00C44426">
          <w:rPr>
            <w:rFonts w:ascii="Arial" w:eastAsia="Times New Roman" w:hAnsi="Arial" w:cs="Arial"/>
            <w:color w:val="333333"/>
            <w:sz w:val="24"/>
            <w:szCs w:val="24"/>
          </w:rPr>
          <w:t xml:space="preserve"> o </w:t>
        </w:r>
        <w:proofErr w:type="spellStart"/>
        <w:r w:rsidRPr="00C44426">
          <w:rPr>
            <w:rFonts w:ascii="Arial" w:eastAsia="Times New Roman" w:hAnsi="Arial" w:cs="Arial"/>
            <w:color w:val="333333"/>
            <w:sz w:val="24"/>
            <w:szCs w:val="24"/>
          </w:rPr>
          <w:t>inaltime</w:t>
        </w:r>
        <w:proofErr w:type="spellEnd"/>
        <w:r w:rsidRPr="00C44426">
          <w:rPr>
            <w:rFonts w:ascii="Arial" w:eastAsia="Times New Roman" w:hAnsi="Arial" w:cs="Arial"/>
            <w:color w:val="333333"/>
            <w:sz w:val="24"/>
            <w:szCs w:val="24"/>
          </w:rPr>
          <w:t xml:space="preserve"> de 190 </w:t>
        </w:r>
        <w:proofErr w:type="spellStart"/>
        <w:r w:rsidRPr="00C44426">
          <w:rPr>
            <w:rFonts w:ascii="Arial" w:eastAsia="Times New Roman" w:hAnsi="Arial" w:cs="Arial"/>
            <w:color w:val="333333"/>
            <w:sz w:val="24"/>
            <w:szCs w:val="24"/>
          </w:rPr>
          <w:t>metri</w:t>
        </w:r>
        <w:proofErr w:type="spellEnd"/>
        <w:r w:rsidRPr="00C44426">
          <w:rPr>
            <w:rFonts w:ascii="Arial" w:eastAsia="Times New Roman" w:hAnsi="Arial" w:cs="Arial"/>
            <w:color w:val="333333"/>
            <w:sz w:val="24"/>
            <w:szCs w:val="24"/>
          </w:rPr>
          <w:t xml:space="preserve">. </w:t>
        </w:r>
        <w:proofErr w:type="spellStart"/>
        <w:r w:rsidRPr="00C44426">
          <w:rPr>
            <w:rFonts w:ascii="Arial" w:eastAsia="Times New Roman" w:hAnsi="Arial" w:cs="Arial"/>
            <w:color w:val="333333"/>
            <w:sz w:val="24"/>
            <w:szCs w:val="24"/>
          </w:rPr>
          <w:t>Cele</w:t>
        </w:r>
        <w:proofErr w:type="spellEnd"/>
        <w:r w:rsidRPr="00C44426">
          <w:rPr>
            <w:rFonts w:ascii="Arial" w:eastAsia="Times New Roman" w:hAnsi="Arial" w:cs="Arial"/>
            <w:color w:val="333333"/>
            <w:sz w:val="24"/>
            <w:szCs w:val="24"/>
          </w:rPr>
          <w:t xml:space="preserve"> 54 de </w:t>
        </w:r>
        <w:proofErr w:type="spellStart"/>
        <w:r w:rsidRPr="00C44426">
          <w:rPr>
            <w:rFonts w:ascii="Arial" w:eastAsia="Times New Roman" w:hAnsi="Arial" w:cs="Arial"/>
            <w:color w:val="333333"/>
            <w:sz w:val="24"/>
            <w:szCs w:val="24"/>
          </w:rPr>
          <w:t>etaje</w:t>
        </w:r>
        <w:proofErr w:type="spellEnd"/>
        <w:r w:rsidRPr="00C44426">
          <w:rPr>
            <w:rFonts w:ascii="Arial" w:eastAsia="Times New Roman" w:hAnsi="Arial" w:cs="Arial"/>
            <w:color w:val="333333"/>
            <w:sz w:val="24"/>
            <w:szCs w:val="24"/>
          </w:rPr>
          <w:t xml:space="preserve"> </w:t>
        </w:r>
        <w:proofErr w:type="spellStart"/>
        <w:r w:rsidRPr="00C44426">
          <w:rPr>
            <w:rFonts w:ascii="Arial" w:eastAsia="Times New Roman" w:hAnsi="Arial" w:cs="Arial"/>
            <w:color w:val="333333"/>
            <w:sz w:val="24"/>
            <w:szCs w:val="24"/>
          </w:rPr>
          <w:t>gazduiesc</w:t>
        </w:r>
        <w:proofErr w:type="spellEnd"/>
        <w:r w:rsidRPr="00C44426">
          <w:rPr>
            <w:rFonts w:ascii="Arial" w:eastAsia="Times New Roman" w:hAnsi="Arial" w:cs="Arial"/>
            <w:color w:val="333333"/>
            <w:sz w:val="24"/>
            <w:szCs w:val="24"/>
          </w:rPr>
          <w:t xml:space="preserve"> 147 de </w:t>
        </w:r>
        <w:proofErr w:type="spellStart"/>
        <w:r w:rsidRPr="00C44426">
          <w:rPr>
            <w:rFonts w:ascii="Arial" w:eastAsia="Times New Roman" w:hAnsi="Arial" w:cs="Arial"/>
            <w:color w:val="333333"/>
            <w:sz w:val="24"/>
            <w:szCs w:val="24"/>
          </w:rPr>
          <w:t>apartamente</w:t>
        </w:r>
        <w:proofErr w:type="spellEnd"/>
        <w:r w:rsidRPr="00C44426">
          <w:rPr>
            <w:rFonts w:ascii="Arial" w:eastAsia="Times New Roman" w:hAnsi="Arial" w:cs="Arial"/>
            <w:color w:val="333333"/>
            <w:sz w:val="24"/>
            <w:szCs w:val="24"/>
          </w:rPr>
          <w:t xml:space="preserve"> private, </w:t>
        </w:r>
        <w:proofErr w:type="spellStart"/>
        <w:r w:rsidRPr="00C44426">
          <w:rPr>
            <w:rFonts w:ascii="Arial" w:eastAsia="Times New Roman" w:hAnsi="Arial" w:cs="Arial"/>
            <w:color w:val="333333"/>
            <w:sz w:val="24"/>
            <w:szCs w:val="24"/>
          </w:rPr>
          <w:t>spatii</w:t>
        </w:r>
        <w:proofErr w:type="spellEnd"/>
        <w:r w:rsidRPr="00C44426">
          <w:rPr>
            <w:rFonts w:ascii="Arial" w:eastAsia="Times New Roman" w:hAnsi="Arial" w:cs="Arial"/>
            <w:color w:val="333333"/>
            <w:sz w:val="24"/>
            <w:szCs w:val="24"/>
          </w:rPr>
          <w:t xml:space="preserve"> de </w:t>
        </w:r>
        <w:proofErr w:type="spellStart"/>
        <w:r w:rsidRPr="00C44426">
          <w:rPr>
            <w:rFonts w:ascii="Arial" w:eastAsia="Times New Roman" w:hAnsi="Arial" w:cs="Arial"/>
            <w:color w:val="333333"/>
            <w:sz w:val="24"/>
            <w:szCs w:val="24"/>
          </w:rPr>
          <w:t>relaxare</w:t>
        </w:r>
        <w:proofErr w:type="spellEnd"/>
        <w:r w:rsidRPr="00C44426">
          <w:rPr>
            <w:rFonts w:ascii="Arial" w:eastAsia="Times New Roman" w:hAnsi="Arial" w:cs="Arial"/>
            <w:color w:val="333333"/>
            <w:sz w:val="24"/>
            <w:szCs w:val="24"/>
          </w:rPr>
          <w:t xml:space="preserve">, spa </w:t>
        </w:r>
        <w:proofErr w:type="spellStart"/>
        <w:r w:rsidRPr="00C44426">
          <w:rPr>
            <w:rFonts w:ascii="Arial" w:eastAsia="Times New Roman" w:hAnsi="Arial" w:cs="Arial"/>
            <w:color w:val="333333"/>
            <w:sz w:val="24"/>
            <w:szCs w:val="24"/>
          </w:rPr>
          <w:t>si</w:t>
        </w:r>
        <w:proofErr w:type="spellEnd"/>
        <w:r w:rsidRPr="00C44426">
          <w:rPr>
            <w:rFonts w:ascii="Arial" w:eastAsia="Times New Roman" w:hAnsi="Arial" w:cs="Arial"/>
            <w:color w:val="333333"/>
            <w:sz w:val="24"/>
            <w:szCs w:val="24"/>
          </w:rPr>
          <w:t xml:space="preserve"> o </w:t>
        </w:r>
        <w:proofErr w:type="spellStart"/>
        <w:r w:rsidRPr="00C44426">
          <w:rPr>
            <w:rFonts w:ascii="Arial" w:eastAsia="Times New Roman" w:hAnsi="Arial" w:cs="Arial"/>
            <w:color w:val="333333"/>
            <w:sz w:val="24"/>
            <w:szCs w:val="24"/>
          </w:rPr>
          <w:t>crama</w:t>
        </w:r>
        <w:proofErr w:type="spellEnd"/>
        <w:r w:rsidRPr="00C44426">
          <w:rPr>
            <w:rFonts w:ascii="Arial" w:eastAsia="Times New Roman" w:hAnsi="Arial" w:cs="Arial"/>
            <w:color w:val="333333"/>
            <w:sz w:val="24"/>
            <w:szCs w:val="24"/>
          </w:rPr>
          <w:t xml:space="preserve"> de </w:t>
        </w:r>
        <w:proofErr w:type="spellStart"/>
        <w:r w:rsidRPr="00C44426">
          <w:rPr>
            <w:rFonts w:ascii="Arial" w:eastAsia="Times New Roman" w:hAnsi="Arial" w:cs="Arial"/>
            <w:color w:val="333333"/>
            <w:sz w:val="24"/>
            <w:szCs w:val="24"/>
          </w:rPr>
          <w:t>vinuri</w:t>
        </w:r>
        <w:proofErr w:type="spellEnd"/>
        <w:r w:rsidRPr="00C44426">
          <w:rPr>
            <w:rFonts w:ascii="Arial" w:eastAsia="Times New Roman" w:hAnsi="Arial" w:cs="Arial"/>
            <w:color w:val="333333"/>
            <w:sz w:val="24"/>
            <w:szCs w:val="24"/>
          </w:rPr>
          <w:t>.</w:t>
        </w:r>
      </w:ins>
    </w:p>
    <w:p w:rsidR="00C44426" w:rsidRPr="00C44426" w:rsidRDefault="00C44426" w:rsidP="00C44426">
      <w:pPr>
        <w:shd w:val="clear" w:color="auto" w:fill="FFFFFF"/>
        <w:spacing w:after="75" w:line="240" w:lineRule="auto"/>
        <w:jc w:val="center"/>
        <w:rPr>
          <w:ins w:id="19" w:author="Unknown"/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b/>
          <w:bCs/>
          <w:noProof/>
          <w:color w:val="019875"/>
          <w:sz w:val="24"/>
          <w:szCs w:val="24"/>
        </w:rPr>
        <w:lastRenderedPageBreak/>
        <w:drawing>
          <wp:inline distT="0" distB="0" distL="0" distR="0">
            <wp:extent cx="3741420" cy="4762500"/>
            <wp:effectExtent l="0" t="0" r="0" b="0"/>
            <wp:docPr id="8" name="Picture 8" descr="blocul turning torso malmo suedia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blocul turning torso malmo suedia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142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4426" w:rsidRPr="00C44426" w:rsidRDefault="00C44426" w:rsidP="00C44426">
      <w:pPr>
        <w:shd w:val="clear" w:color="auto" w:fill="FFFFFF"/>
        <w:spacing w:after="0" w:line="300" w:lineRule="atLeast"/>
        <w:rPr>
          <w:ins w:id="20" w:author="Unknown"/>
          <w:rFonts w:ascii="Arial" w:eastAsia="Times New Roman" w:hAnsi="Arial" w:cs="Arial"/>
          <w:color w:val="333333"/>
          <w:sz w:val="24"/>
          <w:szCs w:val="24"/>
        </w:rPr>
      </w:pPr>
      <w:ins w:id="21" w:author="Unknown">
        <w:r w:rsidRPr="00C44426">
          <w:rPr>
            <w:rFonts w:ascii="Arial" w:eastAsia="Times New Roman" w:hAnsi="Arial" w:cs="Arial"/>
            <w:color w:val="333333"/>
            <w:sz w:val="24"/>
            <w:szCs w:val="24"/>
          </w:rPr>
          <w:t xml:space="preserve">4. </w:t>
        </w:r>
        <w:proofErr w:type="spellStart"/>
        <w:r w:rsidRPr="00C44426">
          <w:rPr>
            <w:rFonts w:ascii="Arial" w:eastAsia="Times New Roman" w:hAnsi="Arial" w:cs="Arial"/>
            <w:color w:val="333333"/>
            <w:sz w:val="24"/>
            <w:szCs w:val="24"/>
          </w:rPr>
          <w:t>Turnul</w:t>
        </w:r>
        <w:proofErr w:type="spellEnd"/>
        <w:r w:rsidRPr="00C44426">
          <w:rPr>
            <w:rFonts w:ascii="Arial" w:eastAsia="Times New Roman" w:hAnsi="Arial" w:cs="Arial"/>
            <w:color w:val="333333"/>
            <w:sz w:val="24"/>
            <w:szCs w:val="24"/>
          </w:rPr>
          <w:t xml:space="preserve"> Infinity din Dubai </w:t>
        </w:r>
        <w:proofErr w:type="spellStart"/>
        <w:proofErr w:type="gramStart"/>
        <w:r w:rsidRPr="00C44426">
          <w:rPr>
            <w:rFonts w:ascii="Arial" w:eastAsia="Times New Roman" w:hAnsi="Arial" w:cs="Arial"/>
            <w:color w:val="333333"/>
            <w:sz w:val="24"/>
            <w:szCs w:val="24"/>
          </w:rPr>
          <w:t>este</w:t>
        </w:r>
        <w:proofErr w:type="spellEnd"/>
        <w:proofErr w:type="gramEnd"/>
        <w:r w:rsidRPr="00C44426">
          <w:rPr>
            <w:rFonts w:ascii="Arial" w:eastAsia="Times New Roman" w:hAnsi="Arial" w:cs="Arial"/>
            <w:color w:val="333333"/>
            <w:sz w:val="24"/>
            <w:szCs w:val="24"/>
          </w:rPr>
          <w:t xml:space="preserve"> </w:t>
        </w:r>
        <w:proofErr w:type="spellStart"/>
        <w:r w:rsidRPr="00C44426">
          <w:rPr>
            <w:rFonts w:ascii="Arial" w:eastAsia="Times New Roman" w:hAnsi="Arial" w:cs="Arial"/>
            <w:color w:val="333333"/>
            <w:sz w:val="24"/>
            <w:szCs w:val="24"/>
          </w:rPr>
          <w:t>cel</w:t>
        </w:r>
        <w:proofErr w:type="spellEnd"/>
        <w:r w:rsidRPr="00C44426">
          <w:rPr>
            <w:rFonts w:ascii="Arial" w:eastAsia="Times New Roman" w:hAnsi="Arial" w:cs="Arial"/>
            <w:color w:val="333333"/>
            <w:sz w:val="24"/>
            <w:szCs w:val="24"/>
          </w:rPr>
          <w:t xml:space="preserve"> </w:t>
        </w:r>
        <w:proofErr w:type="spellStart"/>
        <w:r w:rsidRPr="00C44426">
          <w:rPr>
            <w:rFonts w:ascii="Arial" w:eastAsia="Times New Roman" w:hAnsi="Arial" w:cs="Arial"/>
            <w:color w:val="333333"/>
            <w:sz w:val="24"/>
            <w:szCs w:val="24"/>
          </w:rPr>
          <w:t>mai</w:t>
        </w:r>
        <w:proofErr w:type="spellEnd"/>
        <w:r w:rsidRPr="00C44426">
          <w:rPr>
            <w:rFonts w:ascii="Arial" w:eastAsia="Times New Roman" w:hAnsi="Arial" w:cs="Arial"/>
            <w:color w:val="333333"/>
            <w:sz w:val="24"/>
            <w:szCs w:val="24"/>
          </w:rPr>
          <w:t xml:space="preserve"> </w:t>
        </w:r>
        <w:proofErr w:type="spellStart"/>
        <w:r w:rsidRPr="00C44426">
          <w:rPr>
            <w:rFonts w:ascii="Arial" w:eastAsia="Times New Roman" w:hAnsi="Arial" w:cs="Arial"/>
            <w:color w:val="333333"/>
            <w:sz w:val="24"/>
            <w:szCs w:val="24"/>
          </w:rPr>
          <w:t>inalt</w:t>
        </w:r>
        <w:proofErr w:type="spellEnd"/>
        <w:r w:rsidRPr="00C44426">
          <w:rPr>
            <w:rFonts w:ascii="Arial" w:eastAsia="Times New Roman" w:hAnsi="Arial" w:cs="Arial"/>
            <w:color w:val="333333"/>
            <w:sz w:val="24"/>
            <w:szCs w:val="24"/>
          </w:rPr>
          <w:t xml:space="preserve"> bloc </w:t>
        </w:r>
        <w:proofErr w:type="spellStart"/>
        <w:r w:rsidRPr="00C44426">
          <w:rPr>
            <w:rFonts w:ascii="Arial" w:eastAsia="Times New Roman" w:hAnsi="Arial" w:cs="Arial"/>
            <w:color w:val="333333"/>
            <w:sz w:val="24"/>
            <w:szCs w:val="24"/>
          </w:rPr>
          <w:t>rasucit</w:t>
        </w:r>
        <w:proofErr w:type="spellEnd"/>
        <w:r w:rsidRPr="00C44426">
          <w:rPr>
            <w:rFonts w:ascii="Arial" w:eastAsia="Times New Roman" w:hAnsi="Arial" w:cs="Arial"/>
            <w:color w:val="333333"/>
            <w:sz w:val="24"/>
            <w:szCs w:val="24"/>
          </w:rPr>
          <w:t xml:space="preserve"> din </w:t>
        </w:r>
        <w:proofErr w:type="spellStart"/>
        <w:r w:rsidRPr="00C44426">
          <w:rPr>
            <w:rFonts w:ascii="Arial" w:eastAsia="Times New Roman" w:hAnsi="Arial" w:cs="Arial"/>
            <w:color w:val="333333"/>
            <w:sz w:val="24"/>
            <w:szCs w:val="24"/>
          </w:rPr>
          <w:t>lume</w:t>
        </w:r>
        <w:proofErr w:type="spellEnd"/>
        <w:r w:rsidRPr="00C44426">
          <w:rPr>
            <w:rFonts w:ascii="Arial" w:eastAsia="Times New Roman" w:hAnsi="Arial" w:cs="Arial"/>
            <w:color w:val="333333"/>
            <w:sz w:val="24"/>
            <w:szCs w:val="24"/>
          </w:rPr>
          <w:t xml:space="preserve">, cu </w:t>
        </w:r>
        <w:proofErr w:type="spellStart"/>
        <w:r w:rsidRPr="00C44426">
          <w:rPr>
            <w:rFonts w:ascii="Arial" w:eastAsia="Times New Roman" w:hAnsi="Arial" w:cs="Arial"/>
            <w:color w:val="333333"/>
            <w:sz w:val="24"/>
            <w:szCs w:val="24"/>
          </w:rPr>
          <w:t>inaltimea</w:t>
        </w:r>
        <w:proofErr w:type="spellEnd"/>
        <w:r w:rsidRPr="00C44426">
          <w:rPr>
            <w:rFonts w:ascii="Arial" w:eastAsia="Times New Roman" w:hAnsi="Arial" w:cs="Arial"/>
            <w:color w:val="333333"/>
            <w:sz w:val="24"/>
            <w:szCs w:val="24"/>
          </w:rPr>
          <w:t xml:space="preserve"> de 306 </w:t>
        </w:r>
        <w:proofErr w:type="spellStart"/>
        <w:r w:rsidRPr="00C44426">
          <w:rPr>
            <w:rFonts w:ascii="Arial" w:eastAsia="Times New Roman" w:hAnsi="Arial" w:cs="Arial"/>
            <w:color w:val="333333"/>
            <w:sz w:val="24"/>
            <w:szCs w:val="24"/>
          </w:rPr>
          <w:t>metri</w:t>
        </w:r>
        <w:proofErr w:type="spellEnd"/>
        <w:r w:rsidRPr="00C44426">
          <w:rPr>
            <w:rFonts w:ascii="Arial" w:eastAsia="Times New Roman" w:hAnsi="Arial" w:cs="Arial"/>
            <w:color w:val="333333"/>
            <w:sz w:val="24"/>
            <w:szCs w:val="24"/>
          </w:rPr>
          <w:t xml:space="preserve">. </w:t>
        </w:r>
        <w:proofErr w:type="spellStart"/>
        <w:r w:rsidRPr="00C44426">
          <w:rPr>
            <w:rFonts w:ascii="Arial" w:eastAsia="Times New Roman" w:hAnsi="Arial" w:cs="Arial"/>
            <w:color w:val="333333"/>
            <w:sz w:val="24"/>
            <w:szCs w:val="24"/>
          </w:rPr>
          <w:t>Turnul</w:t>
        </w:r>
        <w:proofErr w:type="spellEnd"/>
        <w:r w:rsidRPr="00C44426">
          <w:rPr>
            <w:rFonts w:ascii="Arial" w:eastAsia="Times New Roman" w:hAnsi="Arial" w:cs="Arial"/>
            <w:color w:val="333333"/>
            <w:sz w:val="24"/>
            <w:szCs w:val="24"/>
          </w:rPr>
          <w:t xml:space="preserve"> cu design in forma de </w:t>
        </w:r>
        <w:proofErr w:type="spellStart"/>
        <w:r w:rsidRPr="00C44426">
          <w:rPr>
            <w:rFonts w:ascii="Arial" w:eastAsia="Times New Roman" w:hAnsi="Arial" w:cs="Arial"/>
            <w:color w:val="333333"/>
            <w:sz w:val="24"/>
            <w:szCs w:val="24"/>
          </w:rPr>
          <w:t>spirala</w:t>
        </w:r>
        <w:proofErr w:type="spellEnd"/>
        <w:r w:rsidRPr="00C44426">
          <w:rPr>
            <w:rFonts w:ascii="Arial" w:eastAsia="Times New Roman" w:hAnsi="Arial" w:cs="Arial"/>
            <w:color w:val="333333"/>
            <w:sz w:val="24"/>
            <w:szCs w:val="24"/>
          </w:rPr>
          <w:t xml:space="preserve"> </w:t>
        </w:r>
        <w:proofErr w:type="spellStart"/>
        <w:proofErr w:type="gramStart"/>
        <w:r w:rsidRPr="00C44426">
          <w:rPr>
            <w:rFonts w:ascii="Arial" w:eastAsia="Times New Roman" w:hAnsi="Arial" w:cs="Arial"/>
            <w:color w:val="333333"/>
            <w:sz w:val="24"/>
            <w:szCs w:val="24"/>
          </w:rPr>
          <w:t>este</w:t>
        </w:r>
        <w:proofErr w:type="spellEnd"/>
        <w:proofErr w:type="gramEnd"/>
        <w:r w:rsidRPr="00C44426">
          <w:rPr>
            <w:rFonts w:ascii="Arial" w:eastAsia="Times New Roman" w:hAnsi="Arial" w:cs="Arial"/>
            <w:color w:val="333333"/>
            <w:sz w:val="24"/>
            <w:szCs w:val="24"/>
          </w:rPr>
          <w:t xml:space="preserve"> o </w:t>
        </w:r>
        <w:proofErr w:type="spellStart"/>
        <w:r w:rsidRPr="00C44426">
          <w:rPr>
            <w:rFonts w:ascii="Arial" w:eastAsia="Times New Roman" w:hAnsi="Arial" w:cs="Arial"/>
            <w:color w:val="333333"/>
            <w:sz w:val="24"/>
            <w:szCs w:val="24"/>
          </w:rPr>
          <w:t>cladire</w:t>
        </w:r>
        <w:proofErr w:type="spellEnd"/>
        <w:r w:rsidRPr="00C44426">
          <w:rPr>
            <w:rFonts w:ascii="Arial" w:eastAsia="Times New Roman" w:hAnsi="Arial" w:cs="Arial"/>
            <w:color w:val="333333"/>
            <w:sz w:val="24"/>
            <w:szCs w:val="24"/>
          </w:rPr>
          <w:t xml:space="preserve"> </w:t>
        </w:r>
        <w:proofErr w:type="spellStart"/>
        <w:r w:rsidRPr="00C44426">
          <w:rPr>
            <w:rFonts w:ascii="Arial" w:eastAsia="Times New Roman" w:hAnsi="Arial" w:cs="Arial"/>
            <w:color w:val="333333"/>
            <w:sz w:val="24"/>
            <w:szCs w:val="24"/>
          </w:rPr>
          <w:t>rezidentiala</w:t>
        </w:r>
        <w:proofErr w:type="spellEnd"/>
        <w:r w:rsidRPr="00C44426">
          <w:rPr>
            <w:rFonts w:ascii="Arial" w:eastAsia="Times New Roman" w:hAnsi="Arial" w:cs="Arial"/>
            <w:color w:val="333333"/>
            <w:sz w:val="24"/>
            <w:szCs w:val="24"/>
          </w:rPr>
          <w:t xml:space="preserve"> de lux, </w:t>
        </w:r>
        <w:proofErr w:type="spellStart"/>
        <w:r w:rsidRPr="00C44426">
          <w:rPr>
            <w:rFonts w:ascii="Arial" w:eastAsia="Times New Roman" w:hAnsi="Arial" w:cs="Arial"/>
            <w:color w:val="333333"/>
            <w:sz w:val="24"/>
            <w:szCs w:val="24"/>
          </w:rPr>
          <w:t>inalta</w:t>
        </w:r>
        <w:proofErr w:type="spellEnd"/>
        <w:r w:rsidRPr="00C44426">
          <w:rPr>
            <w:rFonts w:ascii="Arial" w:eastAsia="Times New Roman" w:hAnsi="Arial" w:cs="Arial"/>
            <w:color w:val="333333"/>
            <w:sz w:val="24"/>
            <w:szCs w:val="24"/>
          </w:rPr>
          <w:t xml:space="preserve"> de 80 de </w:t>
        </w:r>
        <w:proofErr w:type="spellStart"/>
        <w:r w:rsidRPr="00C44426">
          <w:rPr>
            <w:rFonts w:ascii="Arial" w:eastAsia="Times New Roman" w:hAnsi="Arial" w:cs="Arial"/>
            <w:color w:val="333333"/>
            <w:sz w:val="24"/>
            <w:szCs w:val="24"/>
          </w:rPr>
          <w:t>etaje</w:t>
        </w:r>
        <w:proofErr w:type="spellEnd"/>
        <w:r w:rsidRPr="00C44426">
          <w:rPr>
            <w:rFonts w:ascii="Arial" w:eastAsia="Times New Roman" w:hAnsi="Arial" w:cs="Arial"/>
            <w:color w:val="333333"/>
            <w:sz w:val="24"/>
            <w:szCs w:val="24"/>
          </w:rPr>
          <w:t xml:space="preserve">, cu </w:t>
        </w:r>
        <w:proofErr w:type="spellStart"/>
        <w:r w:rsidRPr="00C44426">
          <w:rPr>
            <w:rFonts w:ascii="Arial" w:eastAsia="Times New Roman" w:hAnsi="Arial" w:cs="Arial"/>
            <w:color w:val="333333"/>
            <w:sz w:val="24"/>
            <w:szCs w:val="24"/>
          </w:rPr>
          <w:t>garsoniere</w:t>
        </w:r>
        <w:proofErr w:type="spellEnd"/>
        <w:r w:rsidRPr="00C44426">
          <w:rPr>
            <w:rFonts w:ascii="Arial" w:eastAsia="Times New Roman" w:hAnsi="Arial" w:cs="Arial"/>
            <w:color w:val="333333"/>
            <w:sz w:val="24"/>
            <w:szCs w:val="24"/>
          </w:rPr>
          <w:t xml:space="preserve">, </w:t>
        </w:r>
        <w:proofErr w:type="spellStart"/>
        <w:r w:rsidRPr="00C44426">
          <w:rPr>
            <w:rFonts w:ascii="Arial" w:eastAsia="Times New Roman" w:hAnsi="Arial" w:cs="Arial"/>
            <w:color w:val="333333"/>
            <w:sz w:val="24"/>
            <w:szCs w:val="24"/>
          </w:rPr>
          <w:t>apartamente</w:t>
        </w:r>
        <w:proofErr w:type="spellEnd"/>
        <w:r w:rsidRPr="00C44426">
          <w:rPr>
            <w:rFonts w:ascii="Arial" w:eastAsia="Times New Roman" w:hAnsi="Arial" w:cs="Arial"/>
            <w:color w:val="333333"/>
            <w:sz w:val="24"/>
            <w:szCs w:val="24"/>
          </w:rPr>
          <w:t xml:space="preserve"> </w:t>
        </w:r>
        <w:proofErr w:type="spellStart"/>
        <w:r w:rsidRPr="00C44426">
          <w:rPr>
            <w:rFonts w:ascii="Arial" w:eastAsia="Times New Roman" w:hAnsi="Arial" w:cs="Arial"/>
            <w:color w:val="333333"/>
            <w:sz w:val="24"/>
            <w:szCs w:val="24"/>
          </w:rPr>
          <w:t>si</w:t>
        </w:r>
        <w:proofErr w:type="spellEnd"/>
        <w:r w:rsidRPr="00C44426">
          <w:rPr>
            <w:rFonts w:ascii="Arial" w:eastAsia="Times New Roman" w:hAnsi="Arial" w:cs="Arial"/>
            <w:color w:val="333333"/>
            <w:sz w:val="24"/>
            <w:szCs w:val="24"/>
          </w:rPr>
          <w:t xml:space="preserve"> </w:t>
        </w:r>
        <w:proofErr w:type="spellStart"/>
        <w:r w:rsidRPr="00C44426">
          <w:rPr>
            <w:rFonts w:ascii="Arial" w:eastAsia="Times New Roman" w:hAnsi="Arial" w:cs="Arial"/>
            <w:color w:val="333333"/>
            <w:sz w:val="24"/>
            <w:szCs w:val="24"/>
          </w:rPr>
          <w:t>apartamente</w:t>
        </w:r>
        <w:proofErr w:type="spellEnd"/>
        <w:r w:rsidRPr="00C44426">
          <w:rPr>
            <w:rFonts w:ascii="Arial" w:eastAsia="Times New Roman" w:hAnsi="Arial" w:cs="Arial"/>
            <w:color w:val="333333"/>
            <w:sz w:val="24"/>
            <w:szCs w:val="24"/>
          </w:rPr>
          <w:t xml:space="preserve"> penthouse. </w:t>
        </w:r>
        <w:proofErr w:type="gramStart"/>
        <w:r w:rsidRPr="00C44426">
          <w:rPr>
            <w:rFonts w:ascii="Arial" w:eastAsia="Times New Roman" w:hAnsi="Arial" w:cs="Arial"/>
            <w:color w:val="333333"/>
            <w:sz w:val="24"/>
            <w:szCs w:val="24"/>
          </w:rPr>
          <w:t>Un</w:t>
        </w:r>
        <w:proofErr w:type="gramEnd"/>
        <w:r w:rsidRPr="00C44426">
          <w:rPr>
            <w:rFonts w:ascii="Arial" w:eastAsia="Times New Roman" w:hAnsi="Arial" w:cs="Arial"/>
            <w:color w:val="333333"/>
            <w:sz w:val="24"/>
            <w:szCs w:val="24"/>
          </w:rPr>
          <w:t xml:space="preserve"> alt </w:t>
        </w:r>
        <w:proofErr w:type="spellStart"/>
        <w:r w:rsidRPr="00C44426">
          <w:rPr>
            <w:rFonts w:ascii="Arial" w:eastAsia="Times New Roman" w:hAnsi="Arial" w:cs="Arial"/>
            <w:color w:val="333333"/>
            <w:sz w:val="24"/>
            <w:szCs w:val="24"/>
          </w:rPr>
          <w:t>atu</w:t>
        </w:r>
        <w:proofErr w:type="spellEnd"/>
        <w:r w:rsidRPr="00C44426">
          <w:rPr>
            <w:rFonts w:ascii="Arial" w:eastAsia="Times New Roman" w:hAnsi="Arial" w:cs="Arial"/>
            <w:color w:val="333333"/>
            <w:sz w:val="24"/>
            <w:szCs w:val="24"/>
          </w:rPr>
          <w:t xml:space="preserve"> al </w:t>
        </w:r>
        <w:proofErr w:type="spellStart"/>
        <w:r w:rsidRPr="00C44426">
          <w:rPr>
            <w:rFonts w:ascii="Arial" w:eastAsia="Times New Roman" w:hAnsi="Arial" w:cs="Arial"/>
            <w:color w:val="333333"/>
            <w:sz w:val="24"/>
            <w:szCs w:val="24"/>
          </w:rPr>
          <w:t>apartamentelor</w:t>
        </w:r>
        <w:proofErr w:type="spellEnd"/>
        <w:r w:rsidRPr="00C44426">
          <w:rPr>
            <w:rFonts w:ascii="Arial" w:eastAsia="Times New Roman" w:hAnsi="Arial" w:cs="Arial"/>
            <w:color w:val="333333"/>
            <w:sz w:val="24"/>
            <w:szCs w:val="24"/>
          </w:rPr>
          <w:t xml:space="preserve"> </w:t>
        </w:r>
        <w:proofErr w:type="spellStart"/>
        <w:r w:rsidRPr="00C44426">
          <w:rPr>
            <w:rFonts w:ascii="Arial" w:eastAsia="Times New Roman" w:hAnsi="Arial" w:cs="Arial"/>
            <w:color w:val="333333"/>
            <w:sz w:val="24"/>
            <w:szCs w:val="24"/>
          </w:rPr>
          <w:t>luxoase</w:t>
        </w:r>
        <w:proofErr w:type="spellEnd"/>
        <w:r w:rsidRPr="00C44426">
          <w:rPr>
            <w:rFonts w:ascii="Arial" w:eastAsia="Times New Roman" w:hAnsi="Arial" w:cs="Arial"/>
            <w:color w:val="333333"/>
            <w:sz w:val="24"/>
            <w:szCs w:val="24"/>
          </w:rPr>
          <w:t xml:space="preserve"> </w:t>
        </w:r>
        <w:proofErr w:type="spellStart"/>
        <w:r w:rsidRPr="00C44426">
          <w:rPr>
            <w:rFonts w:ascii="Arial" w:eastAsia="Times New Roman" w:hAnsi="Arial" w:cs="Arial"/>
            <w:color w:val="333333"/>
            <w:sz w:val="24"/>
            <w:szCs w:val="24"/>
          </w:rPr>
          <w:t>este</w:t>
        </w:r>
        <w:proofErr w:type="spellEnd"/>
        <w:r w:rsidRPr="00C44426">
          <w:rPr>
            <w:rFonts w:ascii="Arial" w:eastAsia="Times New Roman" w:hAnsi="Arial" w:cs="Arial"/>
            <w:color w:val="333333"/>
            <w:sz w:val="24"/>
            <w:szCs w:val="24"/>
          </w:rPr>
          <w:t xml:space="preserve"> </w:t>
        </w:r>
        <w:proofErr w:type="spellStart"/>
        <w:r w:rsidRPr="00C44426">
          <w:rPr>
            <w:rFonts w:ascii="Arial" w:eastAsia="Times New Roman" w:hAnsi="Arial" w:cs="Arial"/>
            <w:color w:val="333333"/>
            <w:sz w:val="24"/>
            <w:szCs w:val="24"/>
          </w:rPr>
          <w:t>vederea</w:t>
        </w:r>
        <w:proofErr w:type="spellEnd"/>
        <w:r w:rsidRPr="00C44426">
          <w:rPr>
            <w:rFonts w:ascii="Arial" w:eastAsia="Times New Roman" w:hAnsi="Arial" w:cs="Arial"/>
            <w:color w:val="333333"/>
            <w:sz w:val="24"/>
            <w:szCs w:val="24"/>
          </w:rPr>
          <w:t xml:space="preserve"> </w:t>
        </w:r>
        <w:proofErr w:type="spellStart"/>
        <w:r w:rsidRPr="00C44426">
          <w:rPr>
            <w:rFonts w:ascii="Arial" w:eastAsia="Times New Roman" w:hAnsi="Arial" w:cs="Arial"/>
            <w:color w:val="333333"/>
            <w:sz w:val="24"/>
            <w:szCs w:val="24"/>
          </w:rPr>
          <w:t>panoramica</w:t>
        </w:r>
        <w:proofErr w:type="spellEnd"/>
        <w:r w:rsidRPr="00C44426">
          <w:rPr>
            <w:rFonts w:ascii="Arial" w:eastAsia="Times New Roman" w:hAnsi="Arial" w:cs="Arial"/>
            <w:color w:val="333333"/>
            <w:sz w:val="24"/>
            <w:szCs w:val="24"/>
          </w:rPr>
          <w:t xml:space="preserve"> </w:t>
        </w:r>
        <w:proofErr w:type="spellStart"/>
        <w:r w:rsidRPr="00C44426">
          <w:rPr>
            <w:rFonts w:ascii="Arial" w:eastAsia="Times New Roman" w:hAnsi="Arial" w:cs="Arial"/>
            <w:color w:val="333333"/>
            <w:sz w:val="24"/>
            <w:szCs w:val="24"/>
          </w:rPr>
          <w:t>spre</w:t>
        </w:r>
        <w:proofErr w:type="spellEnd"/>
        <w:r w:rsidRPr="00C44426">
          <w:rPr>
            <w:rFonts w:ascii="Arial" w:eastAsia="Times New Roman" w:hAnsi="Arial" w:cs="Arial"/>
            <w:color w:val="333333"/>
            <w:sz w:val="24"/>
            <w:szCs w:val="24"/>
          </w:rPr>
          <w:t xml:space="preserve"> mare </w:t>
        </w:r>
        <w:proofErr w:type="spellStart"/>
        <w:r w:rsidRPr="00C44426">
          <w:rPr>
            <w:rFonts w:ascii="Arial" w:eastAsia="Times New Roman" w:hAnsi="Arial" w:cs="Arial"/>
            <w:color w:val="333333"/>
            <w:sz w:val="24"/>
            <w:szCs w:val="24"/>
          </w:rPr>
          <w:t>si</w:t>
        </w:r>
        <w:proofErr w:type="spellEnd"/>
        <w:r w:rsidRPr="00C44426">
          <w:rPr>
            <w:rFonts w:ascii="Arial" w:eastAsia="Times New Roman" w:hAnsi="Arial" w:cs="Arial"/>
            <w:color w:val="333333"/>
            <w:sz w:val="24"/>
            <w:szCs w:val="24"/>
          </w:rPr>
          <w:t xml:space="preserve"> </w:t>
        </w:r>
        <w:proofErr w:type="spellStart"/>
        <w:r w:rsidRPr="00C44426">
          <w:rPr>
            <w:rFonts w:ascii="Arial" w:eastAsia="Times New Roman" w:hAnsi="Arial" w:cs="Arial"/>
            <w:color w:val="333333"/>
            <w:sz w:val="24"/>
            <w:szCs w:val="24"/>
          </w:rPr>
          <w:t>spre</w:t>
        </w:r>
        <w:proofErr w:type="spellEnd"/>
        <w:r w:rsidRPr="00C44426">
          <w:rPr>
            <w:rFonts w:ascii="Arial" w:eastAsia="Times New Roman" w:hAnsi="Arial" w:cs="Arial"/>
            <w:color w:val="333333"/>
            <w:sz w:val="24"/>
            <w:szCs w:val="24"/>
          </w:rPr>
          <w:t xml:space="preserve"> Dubai Marina, </w:t>
        </w:r>
        <w:proofErr w:type="spellStart"/>
        <w:r w:rsidRPr="00C44426">
          <w:rPr>
            <w:rFonts w:ascii="Arial" w:eastAsia="Times New Roman" w:hAnsi="Arial" w:cs="Arial"/>
            <w:color w:val="333333"/>
            <w:sz w:val="24"/>
            <w:szCs w:val="24"/>
          </w:rPr>
          <w:t>una</w:t>
        </w:r>
        <w:proofErr w:type="spellEnd"/>
        <w:r w:rsidRPr="00C44426">
          <w:rPr>
            <w:rFonts w:ascii="Arial" w:eastAsia="Times New Roman" w:hAnsi="Arial" w:cs="Arial"/>
            <w:color w:val="333333"/>
            <w:sz w:val="24"/>
            <w:szCs w:val="24"/>
          </w:rPr>
          <w:t xml:space="preserve"> </w:t>
        </w:r>
        <w:proofErr w:type="spellStart"/>
        <w:r w:rsidRPr="00C44426">
          <w:rPr>
            <w:rFonts w:ascii="Arial" w:eastAsia="Times New Roman" w:hAnsi="Arial" w:cs="Arial"/>
            <w:color w:val="333333"/>
            <w:sz w:val="24"/>
            <w:szCs w:val="24"/>
          </w:rPr>
          <w:t>dintre</w:t>
        </w:r>
        <w:proofErr w:type="spellEnd"/>
        <w:r w:rsidRPr="00C44426">
          <w:rPr>
            <w:rFonts w:ascii="Arial" w:eastAsia="Times New Roman" w:hAnsi="Arial" w:cs="Arial"/>
            <w:color w:val="333333"/>
            <w:sz w:val="24"/>
            <w:szCs w:val="24"/>
          </w:rPr>
          <w:t xml:space="preserve"> </w:t>
        </w:r>
        <w:proofErr w:type="spellStart"/>
        <w:r w:rsidRPr="00C44426">
          <w:rPr>
            <w:rFonts w:ascii="Arial" w:eastAsia="Times New Roman" w:hAnsi="Arial" w:cs="Arial"/>
            <w:color w:val="333333"/>
            <w:sz w:val="24"/>
            <w:szCs w:val="24"/>
          </w:rPr>
          <w:t>cele</w:t>
        </w:r>
        <w:proofErr w:type="spellEnd"/>
        <w:r w:rsidRPr="00C44426">
          <w:rPr>
            <w:rFonts w:ascii="Arial" w:eastAsia="Times New Roman" w:hAnsi="Arial" w:cs="Arial"/>
            <w:color w:val="333333"/>
            <w:sz w:val="24"/>
            <w:szCs w:val="24"/>
          </w:rPr>
          <w:t xml:space="preserve"> </w:t>
        </w:r>
        <w:proofErr w:type="spellStart"/>
        <w:r w:rsidRPr="00C44426">
          <w:rPr>
            <w:rFonts w:ascii="Arial" w:eastAsia="Times New Roman" w:hAnsi="Arial" w:cs="Arial"/>
            <w:color w:val="333333"/>
            <w:sz w:val="24"/>
            <w:szCs w:val="24"/>
          </w:rPr>
          <w:t>mai</w:t>
        </w:r>
        <w:proofErr w:type="spellEnd"/>
        <w:r w:rsidRPr="00C44426">
          <w:rPr>
            <w:rFonts w:ascii="Arial" w:eastAsia="Times New Roman" w:hAnsi="Arial" w:cs="Arial"/>
            <w:color w:val="333333"/>
            <w:sz w:val="24"/>
            <w:szCs w:val="24"/>
          </w:rPr>
          <w:t xml:space="preserve"> </w:t>
        </w:r>
        <w:proofErr w:type="spellStart"/>
        <w:r w:rsidRPr="00C44426">
          <w:rPr>
            <w:rFonts w:ascii="Arial" w:eastAsia="Times New Roman" w:hAnsi="Arial" w:cs="Arial"/>
            <w:color w:val="333333"/>
            <w:sz w:val="24"/>
            <w:szCs w:val="24"/>
          </w:rPr>
          <w:t>selecte</w:t>
        </w:r>
        <w:proofErr w:type="spellEnd"/>
        <w:r w:rsidRPr="00C44426">
          <w:rPr>
            <w:rFonts w:ascii="Arial" w:eastAsia="Times New Roman" w:hAnsi="Arial" w:cs="Arial"/>
            <w:color w:val="333333"/>
            <w:sz w:val="24"/>
            <w:szCs w:val="24"/>
          </w:rPr>
          <w:t xml:space="preserve"> </w:t>
        </w:r>
        <w:proofErr w:type="spellStart"/>
        <w:r w:rsidRPr="00C44426">
          <w:rPr>
            <w:rFonts w:ascii="Arial" w:eastAsia="Times New Roman" w:hAnsi="Arial" w:cs="Arial"/>
            <w:color w:val="333333"/>
            <w:sz w:val="24"/>
            <w:szCs w:val="24"/>
          </w:rPr>
          <w:t>si</w:t>
        </w:r>
        <w:proofErr w:type="spellEnd"/>
        <w:r w:rsidRPr="00C44426">
          <w:rPr>
            <w:rFonts w:ascii="Arial" w:eastAsia="Times New Roman" w:hAnsi="Arial" w:cs="Arial"/>
            <w:color w:val="333333"/>
            <w:sz w:val="24"/>
            <w:szCs w:val="24"/>
          </w:rPr>
          <w:t xml:space="preserve"> </w:t>
        </w:r>
        <w:proofErr w:type="spellStart"/>
        <w:r w:rsidRPr="00C44426">
          <w:rPr>
            <w:rFonts w:ascii="Arial" w:eastAsia="Times New Roman" w:hAnsi="Arial" w:cs="Arial"/>
            <w:color w:val="333333"/>
            <w:sz w:val="24"/>
            <w:szCs w:val="24"/>
          </w:rPr>
          <w:t>apreciate</w:t>
        </w:r>
        <w:proofErr w:type="spellEnd"/>
        <w:r w:rsidRPr="00C44426">
          <w:rPr>
            <w:rFonts w:ascii="Arial" w:eastAsia="Times New Roman" w:hAnsi="Arial" w:cs="Arial"/>
            <w:color w:val="333333"/>
            <w:sz w:val="24"/>
            <w:szCs w:val="24"/>
          </w:rPr>
          <w:t xml:space="preserve"> zone din Dubai.</w:t>
        </w:r>
      </w:ins>
    </w:p>
    <w:p w:rsidR="00C44426" w:rsidRPr="00C44426" w:rsidRDefault="00C44426" w:rsidP="00C44426">
      <w:pPr>
        <w:shd w:val="clear" w:color="auto" w:fill="FFFFFF"/>
        <w:spacing w:after="75" w:line="240" w:lineRule="auto"/>
        <w:jc w:val="center"/>
        <w:rPr>
          <w:ins w:id="22" w:author="Unknown"/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b/>
          <w:bCs/>
          <w:noProof/>
          <w:color w:val="019875"/>
          <w:sz w:val="24"/>
          <w:szCs w:val="24"/>
        </w:rPr>
        <w:lastRenderedPageBreak/>
        <w:drawing>
          <wp:inline distT="0" distB="0" distL="0" distR="0">
            <wp:extent cx="5242560" cy="2941320"/>
            <wp:effectExtent l="0" t="0" r="0" b="0"/>
            <wp:docPr id="7" name="Picture 7" descr="turnul rasucit infinity dubai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turnul rasucit infinity dubai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2560" cy="2941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4426" w:rsidRPr="00C44426" w:rsidRDefault="00C44426" w:rsidP="00C44426">
      <w:pPr>
        <w:shd w:val="clear" w:color="auto" w:fill="FFFFFF"/>
        <w:spacing w:after="0" w:line="300" w:lineRule="atLeast"/>
        <w:rPr>
          <w:ins w:id="23" w:author="Unknown"/>
          <w:rFonts w:ascii="Arial" w:eastAsia="Times New Roman" w:hAnsi="Arial" w:cs="Arial"/>
          <w:color w:val="333333"/>
          <w:sz w:val="24"/>
          <w:szCs w:val="24"/>
        </w:rPr>
      </w:pPr>
      <w:ins w:id="24" w:author="Unknown">
        <w:r w:rsidRPr="00C44426">
          <w:rPr>
            <w:rFonts w:ascii="Arial" w:eastAsia="Times New Roman" w:hAnsi="Arial" w:cs="Arial"/>
            <w:color w:val="333333"/>
            <w:sz w:val="24"/>
            <w:szCs w:val="24"/>
          </w:rPr>
          <w:t xml:space="preserve">5. </w:t>
        </w:r>
        <w:proofErr w:type="spellStart"/>
        <w:r w:rsidRPr="00C44426">
          <w:rPr>
            <w:rFonts w:ascii="Arial" w:eastAsia="Times New Roman" w:hAnsi="Arial" w:cs="Arial"/>
            <w:color w:val="333333"/>
            <w:sz w:val="24"/>
            <w:szCs w:val="24"/>
          </w:rPr>
          <w:t>Turnurile</w:t>
        </w:r>
        <w:proofErr w:type="spellEnd"/>
        <w:r w:rsidRPr="00C44426">
          <w:rPr>
            <w:rFonts w:ascii="Arial" w:eastAsia="Times New Roman" w:hAnsi="Arial" w:cs="Arial"/>
            <w:color w:val="333333"/>
            <w:sz w:val="24"/>
            <w:szCs w:val="24"/>
          </w:rPr>
          <w:t xml:space="preserve"> </w:t>
        </w:r>
        <w:proofErr w:type="spellStart"/>
        <w:r w:rsidRPr="00C44426">
          <w:rPr>
            <w:rFonts w:ascii="Arial" w:eastAsia="Times New Roman" w:hAnsi="Arial" w:cs="Arial"/>
            <w:color w:val="333333"/>
            <w:sz w:val="24"/>
            <w:szCs w:val="24"/>
          </w:rPr>
          <w:t>rasucite</w:t>
        </w:r>
        <w:proofErr w:type="spellEnd"/>
        <w:r w:rsidRPr="00C44426">
          <w:rPr>
            <w:rFonts w:ascii="Arial" w:eastAsia="Times New Roman" w:hAnsi="Arial" w:cs="Arial"/>
            <w:color w:val="333333"/>
            <w:sz w:val="24"/>
            <w:szCs w:val="24"/>
          </w:rPr>
          <w:t xml:space="preserve"> Absolute World, din Mississauga, Canada, considerate a fi </w:t>
        </w:r>
        <w:proofErr w:type="spellStart"/>
        <w:r w:rsidRPr="00C44426">
          <w:rPr>
            <w:rFonts w:ascii="Arial" w:eastAsia="Times New Roman" w:hAnsi="Arial" w:cs="Arial"/>
            <w:color w:val="333333"/>
            <w:sz w:val="24"/>
            <w:szCs w:val="24"/>
          </w:rPr>
          <w:t>unele</w:t>
        </w:r>
        <w:proofErr w:type="spellEnd"/>
        <w:r w:rsidRPr="00C44426">
          <w:rPr>
            <w:rFonts w:ascii="Arial" w:eastAsia="Times New Roman" w:hAnsi="Arial" w:cs="Arial"/>
            <w:color w:val="333333"/>
            <w:sz w:val="24"/>
            <w:szCs w:val="24"/>
          </w:rPr>
          <w:t xml:space="preserve"> </w:t>
        </w:r>
        <w:proofErr w:type="spellStart"/>
        <w:r w:rsidRPr="00C44426">
          <w:rPr>
            <w:rFonts w:ascii="Arial" w:eastAsia="Times New Roman" w:hAnsi="Arial" w:cs="Arial"/>
            <w:color w:val="333333"/>
            <w:sz w:val="24"/>
            <w:szCs w:val="24"/>
          </w:rPr>
          <w:t>dintre</w:t>
        </w:r>
        <w:proofErr w:type="spellEnd"/>
        <w:r w:rsidRPr="00C44426">
          <w:rPr>
            <w:rFonts w:ascii="Arial" w:eastAsia="Times New Roman" w:hAnsi="Arial" w:cs="Arial"/>
            <w:color w:val="333333"/>
            <w:sz w:val="24"/>
            <w:szCs w:val="24"/>
          </w:rPr>
          <w:t xml:space="preserve"> </w:t>
        </w:r>
        <w:proofErr w:type="spellStart"/>
        <w:r w:rsidRPr="00C44426">
          <w:rPr>
            <w:rFonts w:ascii="Arial" w:eastAsia="Times New Roman" w:hAnsi="Arial" w:cs="Arial"/>
            <w:color w:val="333333"/>
            <w:sz w:val="24"/>
            <w:szCs w:val="24"/>
          </w:rPr>
          <w:t>dintre</w:t>
        </w:r>
        <w:proofErr w:type="spellEnd"/>
        <w:r w:rsidRPr="00C44426">
          <w:rPr>
            <w:rFonts w:ascii="Arial" w:eastAsia="Times New Roman" w:hAnsi="Arial" w:cs="Arial"/>
            <w:color w:val="333333"/>
            <w:sz w:val="24"/>
            <w:szCs w:val="24"/>
          </w:rPr>
          <w:t xml:space="preserve"> </w:t>
        </w:r>
        <w:proofErr w:type="spellStart"/>
        <w:r w:rsidRPr="00C44426">
          <w:rPr>
            <w:rFonts w:ascii="Arial" w:eastAsia="Times New Roman" w:hAnsi="Arial" w:cs="Arial"/>
            <w:color w:val="333333"/>
            <w:sz w:val="24"/>
            <w:szCs w:val="24"/>
          </w:rPr>
          <w:t>cele</w:t>
        </w:r>
        <w:proofErr w:type="spellEnd"/>
        <w:r w:rsidRPr="00C44426">
          <w:rPr>
            <w:rFonts w:ascii="Arial" w:eastAsia="Times New Roman" w:hAnsi="Arial" w:cs="Arial"/>
            <w:color w:val="333333"/>
            <w:sz w:val="24"/>
            <w:szCs w:val="24"/>
          </w:rPr>
          <w:t xml:space="preserve"> </w:t>
        </w:r>
        <w:proofErr w:type="spellStart"/>
        <w:r w:rsidRPr="00C44426">
          <w:rPr>
            <w:rFonts w:ascii="Arial" w:eastAsia="Times New Roman" w:hAnsi="Arial" w:cs="Arial"/>
            <w:color w:val="333333"/>
            <w:sz w:val="24"/>
            <w:szCs w:val="24"/>
          </w:rPr>
          <w:t>mai</w:t>
        </w:r>
        <w:proofErr w:type="spellEnd"/>
        <w:r w:rsidRPr="00C44426">
          <w:rPr>
            <w:rFonts w:ascii="Arial" w:eastAsia="Times New Roman" w:hAnsi="Arial" w:cs="Arial"/>
            <w:color w:val="333333"/>
            <w:sz w:val="24"/>
            <w:szCs w:val="24"/>
          </w:rPr>
          <w:t xml:space="preserve"> </w:t>
        </w:r>
        <w:proofErr w:type="spellStart"/>
        <w:r w:rsidRPr="00C44426">
          <w:rPr>
            <w:rFonts w:ascii="Arial" w:eastAsia="Times New Roman" w:hAnsi="Arial" w:cs="Arial"/>
            <w:color w:val="333333"/>
            <w:sz w:val="24"/>
            <w:szCs w:val="24"/>
          </w:rPr>
          <w:t>reusite</w:t>
        </w:r>
        <w:proofErr w:type="spellEnd"/>
        <w:r w:rsidRPr="00C44426">
          <w:rPr>
            <w:rFonts w:ascii="Arial" w:eastAsia="Times New Roman" w:hAnsi="Arial" w:cs="Arial"/>
            <w:color w:val="333333"/>
            <w:sz w:val="24"/>
            <w:szCs w:val="24"/>
          </w:rPr>
          <w:t xml:space="preserve"> </w:t>
        </w:r>
        <w:proofErr w:type="spellStart"/>
        <w:r w:rsidRPr="00C44426">
          <w:rPr>
            <w:rFonts w:ascii="Arial" w:eastAsia="Times New Roman" w:hAnsi="Arial" w:cs="Arial"/>
            <w:color w:val="333333"/>
            <w:sz w:val="24"/>
            <w:szCs w:val="24"/>
          </w:rPr>
          <w:t>blocuri</w:t>
        </w:r>
        <w:proofErr w:type="spellEnd"/>
        <w:r w:rsidRPr="00C44426">
          <w:rPr>
            <w:rFonts w:ascii="Arial" w:eastAsia="Times New Roman" w:hAnsi="Arial" w:cs="Arial"/>
            <w:color w:val="333333"/>
            <w:sz w:val="24"/>
            <w:szCs w:val="24"/>
          </w:rPr>
          <w:t xml:space="preserve"> </w:t>
        </w:r>
        <w:proofErr w:type="spellStart"/>
        <w:r w:rsidRPr="00C44426">
          <w:rPr>
            <w:rFonts w:ascii="Arial" w:eastAsia="Times New Roman" w:hAnsi="Arial" w:cs="Arial"/>
            <w:color w:val="333333"/>
            <w:sz w:val="24"/>
            <w:szCs w:val="24"/>
          </w:rPr>
          <w:t>zgarie</w:t>
        </w:r>
        <w:proofErr w:type="spellEnd"/>
        <w:r w:rsidRPr="00C44426">
          <w:rPr>
            <w:rFonts w:ascii="Arial" w:eastAsia="Times New Roman" w:hAnsi="Arial" w:cs="Arial"/>
            <w:color w:val="333333"/>
            <w:sz w:val="24"/>
            <w:szCs w:val="24"/>
          </w:rPr>
          <w:t xml:space="preserve"> </w:t>
        </w:r>
        <w:proofErr w:type="spellStart"/>
        <w:r w:rsidRPr="00C44426">
          <w:rPr>
            <w:rFonts w:ascii="Arial" w:eastAsia="Times New Roman" w:hAnsi="Arial" w:cs="Arial"/>
            <w:color w:val="333333"/>
            <w:sz w:val="24"/>
            <w:szCs w:val="24"/>
          </w:rPr>
          <w:t>nori</w:t>
        </w:r>
        <w:proofErr w:type="spellEnd"/>
        <w:r w:rsidRPr="00C44426">
          <w:rPr>
            <w:rFonts w:ascii="Arial" w:eastAsia="Times New Roman" w:hAnsi="Arial" w:cs="Arial"/>
            <w:color w:val="333333"/>
            <w:sz w:val="24"/>
            <w:szCs w:val="24"/>
          </w:rPr>
          <w:t xml:space="preserve"> </w:t>
        </w:r>
        <w:proofErr w:type="spellStart"/>
        <w:r w:rsidRPr="00C44426">
          <w:rPr>
            <w:rFonts w:ascii="Arial" w:eastAsia="Times New Roman" w:hAnsi="Arial" w:cs="Arial"/>
            <w:color w:val="333333"/>
            <w:sz w:val="24"/>
            <w:szCs w:val="24"/>
          </w:rPr>
          <w:t>moderne</w:t>
        </w:r>
        <w:proofErr w:type="spellEnd"/>
        <w:r w:rsidRPr="00C44426">
          <w:rPr>
            <w:rFonts w:ascii="Arial" w:eastAsia="Times New Roman" w:hAnsi="Arial" w:cs="Arial"/>
            <w:color w:val="333333"/>
            <w:sz w:val="24"/>
            <w:szCs w:val="24"/>
          </w:rPr>
          <w:t xml:space="preserve"> din </w:t>
        </w:r>
        <w:proofErr w:type="spellStart"/>
        <w:r w:rsidRPr="00C44426">
          <w:rPr>
            <w:rFonts w:ascii="Arial" w:eastAsia="Times New Roman" w:hAnsi="Arial" w:cs="Arial"/>
            <w:color w:val="333333"/>
            <w:sz w:val="24"/>
            <w:szCs w:val="24"/>
          </w:rPr>
          <w:t>intreaga</w:t>
        </w:r>
        <w:proofErr w:type="spellEnd"/>
        <w:r w:rsidRPr="00C44426">
          <w:rPr>
            <w:rFonts w:ascii="Arial" w:eastAsia="Times New Roman" w:hAnsi="Arial" w:cs="Arial"/>
            <w:color w:val="333333"/>
            <w:sz w:val="24"/>
            <w:szCs w:val="24"/>
          </w:rPr>
          <w:t xml:space="preserve"> </w:t>
        </w:r>
        <w:proofErr w:type="spellStart"/>
        <w:r w:rsidRPr="00C44426">
          <w:rPr>
            <w:rFonts w:ascii="Arial" w:eastAsia="Times New Roman" w:hAnsi="Arial" w:cs="Arial"/>
            <w:color w:val="333333"/>
            <w:sz w:val="24"/>
            <w:szCs w:val="24"/>
          </w:rPr>
          <w:t>lume</w:t>
        </w:r>
        <w:proofErr w:type="spellEnd"/>
        <w:r w:rsidRPr="00C44426">
          <w:rPr>
            <w:rFonts w:ascii="Arial" w:eastAsia="Times New Roman" w:hAnsi="Arial" w:cs="Arial"/>
            <w:color w:val="333333"/>
            <w:sz w:val="24"/>
            <w:szCs w:val="24"/>
          </w:rPr>
          <w:t xml:space="preserve">, </w:t>
        </w:r>
        <w:proofErr w:type="spellStart"/>
        <w:r w:rsidRPr="00C44426">
          <w:rPr>
            <w:rFonts w:ascii="Arial" w:eastAsia="Times New Roman" w:hAnsi="Arial" w:cs="Arial"/>
            <w:color w:val="333333"/>
            <w:sz w:val="24"/>
            <w:szCs w:val="24"/>
          </w:rPr>
          <w:t>sunt</w:t>
        </w:r>
        <w:proofErr w:type="spellEnd"/>
        <w:r w:rsidRPr="00C44426">
          <w:rPr>
            <w:rFonts w:ascii="Arial" w:eastAsia="Times New Roman" w:hAnsi="Arial" w:cs="Arial"/>
            <w:color w:val="333333"/>
            <w:sz w:val="24"/>
            <w:szCs w:val="24"/>
          </w:rPr>
          <w:t xml:space="preserve"> </w:t>
        </w:r>
        <w:proofErr w:type="gramStart"/>
        <w:r w:rsidRPr="00C44426">
          <w:rPr>
            <w:rFonts w:ascii="Arial" w:eastAsia="Times New Roman" w:hAnsi="Arial" w:cs="Arial"/>
            <w:color w:val="333333"/>
            <w:sz w:val="24"/>
            <w:szCs w:val="24"/>
          </w:rPr>
          <w:t>un</w:t>
        </w:r>
        <w:proofErr w:type="gramEnd"/>
        <w:r w:rsidRPr="00C44426">
          <w:rPr>
            <w:rFonts w:ascii="Arial" w:eastAsia="Times New Roman" w:hAnsi="Arial" w:cs="Arial"/>
            <w:color w:val="333333"/>
            <w:sz w:val="24"/>
            <w:szCs w:val="24"/>
          </w:rPr>
          <w:t xml:space="preserve"> complex </w:t>
        </w:r>
        <w:proofErr w:type="spellStart"/>
        <w:r w:rsidRPr="00C44426">
          <w:rPr>
            <w:rFonts w:ascii="Arial" w:eastAsia="Times New Roman" w:hAnsi="Arial" w:cs="Arial"/>
            <w:color w:val="333333"/>
            <w:sz w:val="24"/>
            <w:szCs w:val="24"/>
          </w:rPr>
          <w:t>rezidential</w:t>
        </w:r>
        <w:proofErr w:type="spellEnd"/>
        <w:r w:rsidRPr="00C44426">
          <w:rPr>
            <w:rFonts w:ascii="Arial" w:eastAsia="Times New Roman" w:hAnsi="Arial" w:cs="Arial"/>
            <w:color w:val="333333"/>
            <w:sz w:val="24"/>
            <w:szCs w:val="24"/>
          </w:rPr>
          <w:t xml:space="preserve"> </w:t>
        </w:r>
        <w:proofErr w:type="spellStart"/>
        <w:r w:rsidRPr="00C44426">
          <w:rPr>
            <w:rFonts w:ascii="Arial" w:eastAsia="Times New Roman" w:hAnsi="Arial" w:cs="Arial"/>
            <w:color w:val="333333"/>
            <w:sz w:val="24"/>
            <w:szCs w:val="24"/>
          </w:rPr>
          <w:t>privat</w:t>
        </w:r>
        <w:proofErr w:type="spellEnd"/>
        <w:r w:rsidRPr="00C44426">
          <w:rPr>
            <w:rFonts w:ascii="Arial" w:eastAsia="Times New Roman" w:hAnsi="Arial" w:cs="Arial"/>
            <w:color w:val="333333"/>
            <w:sz w:val="24"/>
            <w:szCs w:val="24"/>
          </w:rPr>
          <w:t xml:space="preserve">. </w:t>
        </w:r>
        <w:proofErr w:type="spellStart"/>
        <w:r w:rsidRPr="00C44426">
          <w:rPr>
            <w:rFonts w:ascii="Arial" w:eastAsia="Times New Roman" w:hAnsi="Arial" w:cs="Arial"/>
            <w:color w:val="333333"/>
            <w:sz w:val="24"/>
            <w:szCs w:val="24"/>
          </w:rPr>
          <w:t>Unul</w:t>
        </w:r>
        <w:proofErr w:type="spellEnd"/>
        <w:r w:rsidRPr="00C44426">
          <w:rPr>
            <w:rFonts w:ascii="Arial" w:eastAsia="Times New Roman" w:hAnsi="Arial" w:cs="Arial"/>
            <w:color w:val="333333"/>
            <w:sz w:val="24"/>
            <w:szCs w:val="24"/>
          </w:rPr>
          <w:t xml:space="preserve"> </w:t>
        </w:r>
        <w:proofErr w:type="spellStart"/>
        <w:r w:rsidRPr="00C44426">
          <w:rPr>
            <w:rFonts w:ascii="Arial" w:eastAsia="Times New Roman" w:hAnsi="Arial" w:cs="Arial"/>
            <w:color w:val="333333"/>
            <w:sz w:val="24"/>
            <w:szCs w:val="24"/>
          </w:rPr>
          <w:t>dintre</w:t>
        </w:r>
        <w:proofErr w:type="spellEnd"/>
        <w:r w:rsidRPr="00C44426">
          <w:rPr>
            <w:rFonts w:ascii="Arial" w:eastAsia="Times New Roman" w:hAnsi="Arial" w:cs="Arial"/>
            <w:color w:val="333333"/>
            <w:sz w:val="24"/>
            <w:szCs w:val="24"/>
          </w:rPr>
          <w:t xml:space="preserve"> </w:t>
        </w:r>
        <w:proofErr w:type="spellStart"/>
        <w:r w:rsidRPr="00C44426">
          <w:rPr>
            <w:rFonts w:ascii="Arial" w:eastAsia="Times New Roman" w:hAnsi="Arial" w:cs="Arial"/>
            <w:color w:val="333333"/>
            <w:sz w:val="24"/>
            <w:szCs w:val="24"/>
          </w:rPr>
          <w:t>turnuri</w:t>
        </w:r>
        <w:proofErr w:type="spellEnd"/>
        <w:r w:rsidRPr="00C44426">
          <w:rPr>
            <w:rFonts w:ascii="Arial" w:eastAsia="Times New Roman" w:hAnsi="Arial" w:cs="Arial"/>
            <w:color w:val="333333"/>
            <w:sz w:val="24"/>
            <w:szCs w:val="24"/>
          </w:rPr>
          <w:t xml:space="preserve"> are </w:t>
        </w:r>
        <w:proofErr w:type="spellStart"/>
        <w:r w:rsidRPr="00C44426">
          <w:rPr>
            <w:rFonts w:ascii="Arial" w:eastAsia="Times New Roman" w:hAnsi="Arial" w:cs="Arial"/>
            <w:color w:val="333333"/>
            <w:sz w:val="24"/>
            <w:szCs w:val="24"/>
          </w:rPr>
          <w:t>inaltimea</w:t>
        </w:r>
        <w:proofErr w:type="spellEnd"/>
        <w:r w:rsidRPr="00C44426">
          <w:rPr>
            <w:rFonts w:ascii="Arial" w:eastAsia="Times New Roman" w:hAnsi="Arial" w:cs="Arial"/>
            <w:color w:val="333333"/>
            <w:sz w:val="24"/>
            <w:szCs w:val="24"/>
          </w:rPr>
          <w:t xml:space="preserve"> de 161 </w:t>
        </w:r>
        <w:proofErr w:type="spellStart"/>
        <w:r w:rsidRPr="00C44426">
          <w:rPr>
            <w:rFonts w:ascii="Arial" w:eastAsia="Times New Roman" w:hAnsi="Arial" w:cs="Arial"/>
            <w:color w:val="333333"/>
            <w:sz w:val="24"/>
            <w:szCs w:val="24"/>
          </w:rPr>
          <w:t>metri</w:t>
        </w:r>
        <w:proofErr w:type="spellEnd"/>
        <w:r w:rsidRPr="00C44426">
          <w:rPr>
            <w:rFonts w:ascii="Arial" w:eastAsia="Times New Roman" w:hAnsi="Arial" w:cs="Arial"/>
            <w:color w:val="333333"/>
            <w:sz w:val="24"/>
            <w:szCs w:val="24"/>
          </w:rPr>
          <w:t xml:space="preserve"> </w:t>
        </w:r>
        <w:proofErr w:type="spellStart"/>
        <w:proofErr w:type="gramStart"/>
        <w:r w:rsidRPr="00C44426">
          <w:rPr>
            <w:rFonts w:ascii="Arial" w:eastAsia="Times New Roman" w:hAnsi="Arial" w:cs="Arial"/>
            <w:color w:val="333333"/>
            <w:sz w:val="24"/>
            <w:szCs w:val="24"/>
          </w:rPr>
          <w:t>si</w:t>
        </w:r>
        <w:proofErr w:type="spellEnd"/>
        <w:proofErr w:type="gramEnd"/>
        <w:r w:rsidRPr="00C44426">
          <w:rPr>
            <w:rFonts w:ascii="Arial" w:eastAsia="Times New Roman" w:hAnsi="Arial" w:cs="Arial"/>
            <w:color w:val="333333"/>
            <w:sz w:val="24"/>
            <w:szCs w:val="24"/>
          </w:rPr>
          <w:t xml:space="preserve"> 50 de </w:t>
        </w:r>
        <w:proofErr w:type="spellStart"/>
        <w:r w:rsidRPr="00C44426">
          <w:rPr>
            <w:rFonts w:ascii="Arial" w:eastAsia="Times New Roman" w:hAnsi="Arial" w:cs="Arial"/>
            <w:color w:val="333333"/>
            <w:sz w:val="24"/>
            <w:szCs w:val="24"/>
          </w:rPr>
          <w:t>etaje</w:t>
        </w:r>
        <w:proofErr w:type="spellEnd"/>
        <w:r w:rsidRPr="00C44426">
          <w:rPr>
            <w:rFonts w:ascii="Arial" w:eastAsia="Times New Roman" w:hAnsi="Arial" w:cs="Arial"/>
            <w:color w:val="333333"/>
            <w:sz w:val="24"/>
            <w:szCs w:val="24"/>
          </w:rPr>
          <w:t xml:space="preserve">, </w:t>
        </w:r>
        <w:proofErr w:type="spellStart"/>
        <w:r w:rsidRPr="00C44426">
          <w:rPr>
            <w:rFonts w:ascii="Arial" w:eastAsia="Times New Roman" w:hAnsi="Arial" w:cs="Arial"/>
            <w:color w:val="333333"/>
            <w:sz w:val="24"/>
            <w:szCs w:val="24"/>
          </w:rPr>
          <w:t>iar</w:t>
        </w:r>
        <w:proofErr w:type="spellEnd"/>
        <w:r w:rsidRPr="00C44426">
          <w:rPr>
            <w:rFonts w:ascii="Arial" w:eastAsia="Times New Roman" w:hAnsi="Arial" w:cs="Arial"/>
            <w:color w:val="333333"/>
            <w:sz w:val="24"/>
            <w:szCs w:val="24"/>
          </w:rPr>
          <w:t xml:space="preserve"> al </w:t>
        </w:r>
        <w:proofErr w:type="spellStart"/>
        <w:r w:rsidRPr="00C44426">
          <w:rPr>
            <w:rFonts w:ascii="Arial" w:eastAsia="Times New Roman" w:hAnsi="Arial" w:cs="Arial"/>
            <w:color w:val="333333"/>
            <w:sz w:val="24"/>
            <w:szCs w:val="24"/>
          </w:rPr>
          <w:t>doilea</w:t>
        </w:r>
        <w:proofErr w:type="spellEnd"/>
        <w:r w:rsidRPr="00C44426">
          <w:rPr>
            <w:rFonts w:ascii="Arial" w:eastAsia="Times New Roman" w:hAnsi="Arial" w:cs="Arial"/>
            <w:color w:val="333333"/>
            <w:sz w:val="24"/>
            <w:szCs w:val="24"/>
          </w:rPr>
          <w:t xml:space="preserve"> </w:t>
        </w:r>
        <w:proofErr w:type="spellStart"/>
        <w:r w:rsidRPr="00C44426">
          <w:rPr>
            <w:rFonts w:ascii="Arial" w:eastAsia="Times New Roman" w:hAnsi="Arial" w:cs="Arial"/>
            <w:color w:val="333333"/>
            <w:sz w:val="24"/>
            <w:szCs w:val="24"/>
          </w:rPr>
          <w:t>masoara</w:t>
        </w:r>
        <w:proofErr w:type="spellEnd"/>
        <w:r w:rsidRPr="00C44426">
          <w:rPr>
            <w:rFonts w:ascii="Arial" w:eastAsia="Times New Roman" w:hAnsi="Arial" w:cs="Arial"/>
            <w:color w:val="333333"/>
            <w:sz w:val="24"/>
            <w:szCs w:val="24"/>
          </w:rPr>
          <w:t xml:space="preserve"> 179 </w:t>
        </w:r>
        <w:proofErr w:type="spellStart"/>
        <w:r w:rsidRPr="00C44426">
          <w:rPr>
            <w:rFonts w:ascii="Arial" w:eastAsia="Times New Roman" w:hAnsi="Arial" w:cs="Arial"/>
            <w:color w:val="333333"/>
            <w:sz w:val="24"/>
            <w:szCs w:val="24"/>
          </w:rPr>
          <w:t>metri</w:t>
        </w:r>
        <w:proofErr w:type="spellEnd"/>
        <w:r w:rsidRPr="00C44426">
          <w:rPr>
            <w:rFonts w:ascii="Arial" w:eastAsia="Times New Roman" w:hAnsi="Arial" w:cs="Arial"/>
            <w:color w:val="333333"/>
            <w:sz w:val="24"/>
            <w:szCs w:val="24"/>
          </w:rPr>
          <w:t xml:space="preserve"> </w:t>
        </w:r>
        <w:proofErr w:type="spellStart"/>
        <w:r w:rsidRPr="00C44426">
          <w:rPr>
            <w:rFonts w:ascii="Arial" w:eastAsia="Times New Roman" w:hAnsi="Arial" w:cs="Arial"/>
            <w:color w:val="333333"/>
            <w:sz w:val="24"/>
            <w:szCs w:val="24"/>
          </w:rPr>
          <w:t>si</w:t>
        </w:r>
        <w:proofErr w:type="spellEnd"/>
        <w:r w:rsidRPr="00C44426">
          <w:rPr>
            <w:rFonts w:ascii="Arial" w:eastAsia="Times New Roman" w:hAnsi="Arial" w:cs="Arial"/>
            <w:color w:val="333333"/>
            <w:sz w:val="24"/>
            <w:szCs w:val="24"/>
          </w:rPr>
          <w:t xml:space="preserve"> are 56 de </w:t>
        </w:r>
        <w:proofErr w:type="spellStart"/>
        <w:r w:rsidRPr="00C44426">
          <w:rPr>
            <w:rFonts w:ascii="Arial" w:eastAsia="Times New Roman" w:hAnsi="Arial" w:cs="Arial"/>
            <w:color w:val="333333"/>
            <w:sz w:val="24"/>
            <w:szCs w:val="24"/>
          </w:rPr>
          <w:t>etaje</w:t>
        </w:r>
        <w:proofErr w:type="spellEnd"/>
        <w:r w:rsidRPr="00C44426">
          <w:rPr>
            <w:rFonts w:ascii="Arial" w:eastAsia="Times New Roman" w:hAnsi="Arial" w:cs="Arial"/>
            <w:color w:val="333333"/>
            <w:sz w:val="24"/>
            <w:szCs w:val="24"/>
          </w:rPr>
          <w:t xml:space="preserve">. </w:t>
        </w:r>
        <w:proofErr w:type="spellStart"/>
        <w:proofErr w:type="gramStart"/>
        <w:r w:rsidRPr="00C44426">
          <w:rPr>
            <w:rFonts w:ascii="Arial" w:eastAsia="Times New Roman" w:hAnsi="Arial" w:cs="Arial"/>
            <w:color w:val="333333"/>
            <w:sz w:val="24"/>
            <w:szCs w:val="24"/>
          </w:rPr>
          <w:t>Datorita</w:t>
        </w:r>
        <w:proofErr w:type="spellEnd"/>
        <w:r w:rsidRPr="00C44426">
          <w:rPr>
            <w:rFonts w:ascii="Arial" w:eastAsia="Times New Roman" w:hAnsi="Arial" w:cs="Arial"/>
            <w:color w:val="333333"/>
            <w:sz w:val="24"/>
            <w:szCs w:val="24"/>
          </w:rPr>
          <w:t xml:space="preserve"> </w:t>
        </w:r>
        <w:proofErr w:type="spellStart"/>
        <w:r w:rsidRPr="00C44426">
          <w:rPr>
            <w:rFonts w:ascii="Arial" w:eastAsia="Times New Roman" w:hAnsi="Arial" w:cs="Arial"/>
            <w:color w:val="333333"/>
            <w:sz w:val="24"/>
            <w:szCs w:val="24"/>
          </w:rPr>
          <w:t>formelor</w:t>
        </w:r>
        <w:proofErr w:type="spellEnd"/>
        <w:r w:rsidRPr="00C44426">
          <w:rPr>
            <w:rFonts w:ascii="Arial" w:eastAsia="Times New Roman" w:hAnsi="Arial" w:cs="Arial"/>
            <w:color w:val="333333"/>
            <w:sz w:val="24"/>
            <w:szCs w:val="24"/>
          </w:rPr>
          <w:t xml:space="preserve"> </w:t>
        </w:r>
        <w:proofErr w:type="spellStart"/>
        <w:r w:rsidRPr="00C44426">
          <w:rPr>
            <w:rFonts w:ascii="Arial" w:eastAsia="Times New Roman" w:hAnsi="Arial" w:cs="Arial"/>
            <w:color w:val="333333"/>
            <w:sz w:val="24"/>
            <w:szCs w:val="24"/>
          </w:rPr>
          <w:t>curbate</w:t>
        </w:r>
        <w:proofErr w:type="spellEnd"/>
        <w:r w:rsidRPr="00C44426">
          <w:rPr>
            <w:rFonts w:ascii="Arial" w:eastAsia="Times New Roman" w:hAnsi="Arial" w:cs="Arial"/>
            <w:color w:val="333333"/>
            <w:sz w:val="24"/>
            <w:szCs w:val="24"/>
          </w:rPr>
          <w:t xml:space="preserve">, </w:t>
        </w:r>
        <w:proofErr w:type="spellStart"/>
        <w:r w:rsidRPr="00C44426">
          <w:rPr>
            <w:rFonts w:ascii="Arial" w:eastAsia="Times New Roman" w:hAnsi="Arial" w:cs="Arial"/>
            <w:color w:val="333333"/>
            <w:sz w:val="24"/>
            <w:szCs w:val="24"/>
          </w:rPr>
          <w:t>cele</w:t>
        </w:r>
        <w:proofErr w:type="spellEnd"/>
        <w:r w:rsidRPr="00C44426">
          <w:rPr>
            <w:rFonts w:ascii="Arial" w:eastAsia="Times New Roman" w:hAnsi="Arial" w:cs="Arial"/>
            <w:color w:val="333333"/>
            <w:sz w:val="24"/>
            <w:szCs w:val="24"/>
          </w:rPr>
          <w:t xml:space="preserve"> </w:t>
        </w:r>
        <w:proofErr w:type="spellStart"/>
        <w:r w:rsidRPr="00C44426">
          <w:rPr>
            <w:rFonts w:ascii="Arial" w:eastAsia="Times New Roman" w:hAnsi="Arial" w:cs="Arial"/>
            <w:color w:val="333333"/>
            <w:sz w:val="24"/>
            <w:szCs w:val="24"/>
          </w:rPr>
          <w:t>doua</w:t>
        </w:r>
        <w:proofErr w:type="spellEnd"/>
        <w:r w:rsidRPr="00C44426">
          <w:rPr>
            <w:rFonts w:ascii="Arial" w:eastAsia="Times New Roman" w:hAnsi="Arial" w:cs="Arial"/>
            <w:color w:val="333333"/>
            <w:sz w:val="24"/>
            <w:szCs w:val="24"/>
          </w:rPr>
          <w:t xml:space="preserve"> </w:t>
        </w:r>
        <w:proofErr w:type="spellStart"/>
        <w:r w:rsidRPr="00C44426">
          <w:rPr>
            <w:rFonts w:ascii="Arial" w:eastAsia="Times New Roman" w:hAnsi="Arial" w:cs="Arial"/>
            <w:color w:val="333333"/>
            <w:sz w:val="24"/>
            <w:szCs w:val="24"/>
          </w:rPr>
          <w:t>turnuri</w:t>
        </w:r>
        <w:proofErr w:type="spellEnd"/>
        <w:r w:rsidRPr="00C44426">
          <w:rPr>
            <w:rFonts w:ascii="Arial" w:eastAsia="Times New Roman" w:hAnsi="Arial" w:cs="Arial"/>
            <w:color w:val="333333"/>
            <w:sz w:val="24"/>
            <w:szCs w:val="24"/>
          </w:rPr>
          <w:t xml:space="preserve"> </w:t>
        </w:r>
        <w:proofErr w:type="spellStart"/>
        <w:r w:rsidRPr="00C44426">
          <w:rPr>
            <w:rFonts w:ascii="Arial" w:eastAsia="Times New Roman" w:hAnsi="Arial" w:cs="Arial"/>
            <w:color w:val="333333"/>
            <w:sz w:val="24"/>
            <w:szCs w:val="24"/>
          </w:rPr>
          <w:t>canadiene</w:t>
        </w:r>
        <w:proofErr w:type="spellEnd"/>
        <w:r w:rsidRPr="00C44426">
          <w:rPr>
            <w:rFonts w:ascii="Arial" w:eastAsia="Times New Roman" w:hAnsi="Arial" w:cs="Arial"/>
            <w:color w:val="333333"/>
            <w:sz w:val="24"/>
            <w:szCs w:val="24"/>
          </w:rPr>
          <w:t xml:space="preserve"> au </w:t>
        </w:r>
        <w:proofErr w:type="spellStart"/>
        <w:r w:rsidRPr="00C44426">
          <w:rPr>
            <w:rFonts w:ascii="Arial" w:eastAsia="Times New Roman" w:hAnsi="Arial" w:cs="Arial"/>
            <w:color w:val="333333"/>
            <w:sz w:val="24"/>
            <w:szCs w:val="24"/>
          </w:rPr>
          <w:t>fost</w:t>
        </w:r>
        <w:proofErr w:type="spellEnd"/>
        <w:r w:rsidRPr="00C44426">
          <w:rPr>
            <w:rFonts w:ascii="Arial" w:eastAsia="Times New Roman" w:hAnsi="Arial" w:cs="Arial"/>
            <w:color w:val="333333"/>
            <w:sz w:val="24"/>
            <w:szCs w:val="24"/>
          </w:rPr>
          <w:t xml:space="preserve"> </w:t>
        </w:r>
        <w:proofErr w:type="spellStart"/>
        <w:r w:rsidRPr="00C44426">
          <w:rPr>
            <w:rFonts w:ascii="Arial" w:eastAsia="Times New Roman" w:hAnsi="Arial" w:cs="Arial"/>
            <w:color w:val="333333"/>
            <w:sz w:val="24"/>
            <w:szCs w:val="24"/>
          </w:rPr>
          <w:t>supranumite</w:t>
        </w:r>
        <w:proofErr w:type="spellEnd"/>
        <w:r w:rsidRPr="00C44426">
          <w:rPr>
            <w:rFonts w:ascii="Arial" w:eastAsia="Times New Roman" w:hAnsi="Arial" w:cs="Arial"/>
            <w:color w:val="333333"/>
            <w:sz w:val="24"/>
            <w:szCs w:val="24"/>
          </w:rPr>
          <w:t xml:space="preserve"> </w:t>
        </w:r>
        <w:proofErr w:type="spellStart"/>
        <w:r w:rsidRPr="00C44426">
          <w:rPr>
            <w:rFonts w:ascii="Arial" w:eastAsia="Times New Roman" w:hAnsi="Arial" w:cs="Arial"/>
            <w:color w:val="333333"/>
            <w:sz w:val="24"/>
            <w:szCs w:val="24"/>
          </w:rPr>
          <w:t>turnurile</w:t>
        </w:r>
        <w:proofErr w:type="spellEnd"/>
        <w:r w:rsidRPr="00C44426">
          <w:rPr>
            <w:rFonts w:ascii="Arial" w:eastAsia="Times New Roman" w:hAnsi="Arial" w:cs="Arial"/>
            <w:color w:val="333333"/>
            <w:sz w:val="24"/>
            <w:szCs w:val="24"/>
          </w:rPr>
          <w:t xml:space="preserve"> </w:t>
        </w:r>
        <w:proofErr w:type="spellStart"/>
        <w:r w:rsidRPr="00C44426">
          <w:rPr>
            <w:rFonts w:ascii="Arial" w:eastAsia="Times New Roman" w:hAnsi="Arial" w:cs="Arial"/>
            <w:color w:val="333333"/>
            <w:sz w:val="24"/>
            <w:szCs w:val="24"/>
          </w:rPr>
          <w:t>Marylin</w:t>
        </w:r>
        <w:proofErr w:type="spellEnd"/>
        <w:r w:rsidRPr="00C44426">
          <w:rPr>
            <w:rFonts w:ascii="Arial" w:eastAsia="Times New Roman" w:hAnsi="Arial" w:cs="Arial"/>
            <w:color w:val="333333"/>
            <w:sz w:val="24"/>
            <w:szCs w:val="24"/>
          </w:rPr>
          <w:t xml:space="preserve"> Monroe.</w:t>
        </w:r>
        <w:proofErr w:type="gramEnd"/>
      </w:ins>
    </w:p>
    <w:p w:rsidR="00C44426" w:rsidRPr="00C44426" w:rsidRDefault="00C44426" w:rsidP="00C44426">
      <w:pPr>
        <w:shd w:val="clear" w:color="auto" w:fill="FFFFFF"/>
        <w:spacing w:after="75" w:line="240" w:lineRule="auto"/>
        <w:jc w:val="center"/>
        <w:rPr>
          <w:ins w:id="25" w:author="Unknown"/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b/>
          <w:bCs/>
          <w:noProof/>
          <w:color w:val="019875"/>
          <w:sz w:val="24"/>
          <w:szCs w:val="24"/>
        </w:rPr>
        <w:lastRenderedPageBreak/>
        <w:drawing>
          <wp:inline distT="0" distB="0" distL="0" distR="0">
            <wp:extent cx="3040380" cy="4762500"/>
            <wp:effectExtent l="0" t="0" r="7620" b="0"/>
            <wp:docPr id="6" name="Picture 6" descr="turnurile spiralate absolute world canada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turnurile spiralate absolute world canada">
                      <a:hlinkClick r:id="rId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038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4426" w:rsidRPr="00C44426" w:rsidRDefault="00C44426" w:rsidP="00C44426">
      <w:pPr>
        <w:shd w:val="clear" w:color="auto" w:fill="FFFFFF"/>
        <w:spacing w:after="0" w:line="300" w:lineRule="atLeast"/>
        <w:rPr>
          <w:ins w:id="26" w:author="Unknown"/>
          <w:rFonts w:ascii="Arial" w:eastAsia="Times New Roman" w:hAnsi="Arial" w:cs="Arial"/>
          <w:color w:val="333333"/>
          <w:sz w:val="24"/>
          <w:szCs w:val="24"/>
        </w:rPr>
      </w:pPr>
      <w:ins w:id="27" w:author="Unknown">
        <w:r w:rsidRPr="00C44426">
          <w:rPr>
            <w:rFonts w:ascii="Arial" w:eastAsia="Times New Roman" w:hAnsi="Arial" w:cs="Arial"/>
            <w:color w:val="333333"/>
            <w:sz w:val="24"/>
            <w:szCs w:val="24"/>
          </w:rPr>
          <w:t xml:space="preserve">6. </w:t>
        </w:r>
        <w:proofErr w:type="spellStart"/>
        <w:r w:rsidRPr="00C44426">
          <w:rPr>
            <w:rFonts w:ascii="Arial" w:eastAsia="Times New Roman" w:hAnsi="Arial" w:cs="Arial"/>
            <w:color w:val="333333"/>
            <w:sz w:val="24"/>
            <w:szCs w:val="24"/>
          </w:rPr>
          <w:t>Turnul</w:t>
        </w:r>
        <w:proofErr w:type="spellEnd"/>
        <w:r w:rsidRPr="00C44426">
          <w:rPr>
            <w:rFonts w:ascii="Arial" w:eastAsia="Times New Roman" w:hAnsi="Arial" w:cs="Arial"/>
            <w:color w:val="333333"/>
            <w:sz w:val="24"/>
            <w:szCs w:val="24"/>
          </w:rPr>
          <w:t xml:space="preserve"> </w:t>
        </w:r>
        <w:proofErr w:type="spellStart"/>
        <w:r w:rsidRPr="00C44426">
          <w:rPr>
            <w:rFonts w:ascii="Arial" w:eastAsia="Times New Roman" w:hAnsi="Arial" w:cs="Arial"/>
            <w:color w:val="333333"/>
            <w:sz w:val="24"/>
            <w:szCs w:val="24"/>
          </w:rPr>
          <w:t>spiralat</w:t>
        </w:r>
        <w:proofErr w:type="spellEnd"/>
        <w:r w:rsidRPr="00C44426">
          <w:rPr>
            <w:rFonts w:ascii="Arial" w:eastAsia="Times New Roman" w:hAnsi="Arial" w:cs="Arial"/>
            <w:color w:val="333333"/>
            <w:sz w:val="24"/>
            <w:szCs w:val="24"/>
          </w:rPr>
          <w:t xml:space="preserve"> Revolution Tower </w:t>
        </w:r>
        <w:proofErr w:type="spellStart"/>
        <w:proofErr w:type="gramStart"/>
        <w:r w:rsidRPr="00C44426">
          <w:rPr>
            <w:rFonts w:ascii="Arial" w:eastAsia="Times New Roman" w:hAnsi="Arial" w:cs="Arial"/>
            <w:color w:val="333333"/>
            <w:sz w:val="24"/>
            <w:szCs w:val="24"/>
          </w:rPr>
          <w:t>este</w:t>
        </w:r>
        <w:proofErr w:type="spellEnd"/>
        <w:proofErr w:type="gramEnd"/>
        <w:r w:rsidRPr="00C44426">
          <w:rPr>
            <w:rFonts w:ascii="Arial" w:eastAsia="Times New Roman" w:hAnsi="Arial" w:cs="Arial"/>
            <w:color w:val="333333"/>
            <w:sz w:val="24"/>
            <w:szCs w:val="24"/>
          </w:rPr>
          <w:t xml:space="preserve"> o </w:t>
        </w:r>
        <w:proofErr w:type="spellStart"/>
        <w:r w:rsidRPr="00C44426">
          <w:rPr>
            <w:rFonts w:ascii="Arial" w:eastAsia="Times New Roman" w:hAnsi="Arial" w:cs="Arial"/>
            <w:color w:val="333333"/>
            <w:sz w:val="24"/>
            <w:szCs w:val="24"/>
          </w:rPr>
          <w:t>controversata</w:t>
        </w:r>
        <w:proofErr w:type="spellEnd"/>
        <w:r w:rsidRPr="00C44426">
          <w:rPr>
            <w:rFonts w:ascii="Arial" w:eastAsia="Times New Roman" w:hAnsi="Arial" w:cs="Arial"/>
            <w:color w:val="333333"/>
            <w:sz w:val="24"/>
            <w:szCs w:val="24"/>
          </w:rPr>
          <w:t xml:space="preserve"> </w:t>
        </w:r>
        <w:proofErr w:type="spellStart"/>
        <w:r w:rsidRPr="00C44426">
          <w:rPr>
            <w:rFonts w:ascii="Arial" w:eastAsia="Times New Roman" w:hAnsi="Arial" w:cs="Arial"/>
            <w:color w:val="333333"/>
            <w:sz w:val="24"/>
            <w:szCs w:val="24"/>
          </w:rPr>
          <w:t>cladire</w:t>
        </w:r>
        <w:proofErr w:type="spellEnd"/>
        <w:r w:rsidRPr="00C44426">
          <w:rPr>
            <w:rFonts w:ascii="Arial" w:eastAsia="Times New Roman" w:hAnsi="Arial" w:cs="Arial"/>
            <w:color w:val="333333"/>
            <w:sz w:val="24"/>
            <w:szCs w:val="24"/>
          </w:rPr>
          <w:t xml:space="preserve"> de </w:t>
        </w:r>
        <w:proofErr w:type="spellStart"/>
        <w:r w:rsidRPr="00C44426">
          <w:rPr>
            <w:rFonts w:ascii="Arial" w:eastAsia="Times New Roman" w:hAnsi="Arial" w:cs="Arial"/>
            <w:color w:val="333333"/>
            <w:sz w:val="24"/>
            <w:szCs w:val="24"/>
          </w:rPr>
          <w:t>birouri</w:t>
        </w:r>
        <w:proofErr w:type="spellEnd"/>
        <w:r w:rsidRPr="00C44426">
          <w:rPr>
            <w:rFonts w:ascii="Arial" w:eastAsia="Times New Roman" w:hAnsi="Arial" w:cs="Arial"/>
            <w:color w:val="333333"/>
            <w:sz w:val="24"/>
            <w:szCs w:val="24"/>
          </w:rPr>
          <w:t xml:space="preserve">, </w:t>
        </w:r>
        <w:proofErr w:type="spellStart"/>
        <w:r w:rsidRPr="00C44426">
          <w:rPr>
            <w:rFonts w:ascii="Arial" w:eastAsia="Times New Roman" w:hAnsi="Arial" w:cs="Arial"/>
            <w:color w:val="333333"/>
            <w:sz w:val="24"/>
            <w:szCs w:val="24"/>
          </w:rPr>
          <w:t>situata</w:t>
        </w:r>
        <w:proofErr w:type="spellEnd"/>
        <w:r w:rsidRPr="00C44426">
          <w:rPr>
            <w:rFonts w:ascii="Arial" w:eastAsia="Times New Roman" w:hAnsi="Arial" w:cs="Arial"/>
            <w:color w:val="333333"/>
            <w:sz w:val="24"/>
            <w:szCs w:val="24"/>
          </w:rPr>
          <w:t xml:space="preserve"> in </w:t>
        </w:r>
        <w:proofErr w:type="spellStart"/>
        <w:r w:rsidRPr="00C44426">
          <w:rPr>
            <w:rFonts w:ascii="Arial" w:eastAsia="Times New Roman" w:hAnsi="Arial" w:cs="Arial"/>
            <w:color w:val="333333"/>
            <w:sz w:val="24"/>
            <w:szCs w:val="24"/>
          </w:rPr>
          <w:t>cea</w:t>
        </w:r>
        <w:proofErr w:type="spellEnd"/>
        <w:r w:rsidRPr="00C44426">
          <w:rPr>
            <w:rFonts w:ascii="Arial" w:eastAsia="Times New Roman" w:hAnsi="Arial" w:cs="Arial"/>
            <w:color w:val="333333"/>
            <w:sz w:val="24"/>
            <w:szCs w:val="24"/>
          </w:rPr>
          <w:t xml:space="preserve"> </w:t>
        </w:r>
        <w:proofErr w:type="spellStart"/>
        <w:r w:rsidRPr="00C44426">
          <w:rPr>
            <w:rFonts w:ascii="Arial" w:eastAsia="Times New Roman" w:hAnsi="Arial" w:cs="Arial"/>
            <w:color w:val="333333"/>
            <w:sz w:val="24"/>
            <w:szCs w:val="24"/>
          </w:rPr>
          <w:t>mai</w:t>
        </w:r>
        <w:proofErr w:type="spellEnd"/>
        <w:r w:rsidRPr="00C44426">
          <w:rPr>
            <w:rFonts w:ascii="Arial" w:eastAsia="Times New Roman" w:hAnsi="Arial" w:cs="Arial"/>
            <w:color w:val="333333"/>
            <w:sz w:val="24"/>
            <w:szCs w:val="24"/>
          </w:rPr>
          <w:t xml:space="preserve"> </w:t>
        </w:r>
        <w:proofErr w:type="spellStart"/>
        <w:r w:rsidRPr="00C44426">
          <w:rPr>
            <w:rFonts w:ascii="Arial" w:eastAsia="Times New Roman" w:hAnsi="Arial" w:cs="Arial"/>
            <w:color w:val="333333"/>
            <w:sz w:val="24"/>
            <w:szCs w:val="24"/>
          </w:rPr>
          <w:t>prestigioasa</w:t>
        </w:r>
        <w:proofErr w:type="spellEnd"/>
        <w:r w:rsidRPr="00C44426">
          <w:rPr>
            <w:rFonts w:ascii="Arial" w:eastAsia="Times New Roman" w:hAnsi="Arial" w:cs="Arial"/>
            <w:color w:val="333333"/>
            <w:sz w:val="24"/>
            <w:szCs w:val="24"/>
          </w:rPr>
          <w:t xml:space="preserve"> </w:t>
        </w:r>
        <w:proofErr w:type="spellStart"/>
        <w:r w:rsidRPr="00C44426">
          <w:rPr>
            <w:rFonts w:ascii="Arial" w:eastAsia="Times New Roman" w:hAnsi="Arial" w:cs="Arial"/>
            <w:color w:val="333333"/>
            <w:sz w:val="24"/>
            <w:szCs w:val="24"/>
          </w:rPr>
          <w:t>zona</w:t>
        </w:r>
        <w:proofErr w:type="spellEnd"/>
        <w:r w:rsidRPr="00C44426">
          <w:rPr>
            <w:rFonts w:ascii="Arial" w:eastAsia="Times New Roman" w:hAnsi="Arial" w:cs="Arial"/>
            <w:color w:val="333333"/>
            <w:sz w:val="24"/>
            <w:szCs w:val="24"/>
          </w:rPr>
          <w:t xml:space="preserve"> </w:t>
        </w:r>
        <w:proofErr w:type="spellStart"/>
        <w:r w:rsidRPr="00C44426">
          <w:rPr>
            <w:rFonts w:ascii="Arial" w:eastAsia="Times New Roman" w:hAnsi="Arial" w:cs="Arial"/>
            <w:color w:val="333333"/>
            <w:sz w:val="24"/>
            <w:szCs w:val="24"/>
          </w:rPr>
          <w:t>imobiliara</w:t>
        </w:r>
        <w:proofErr w:type="spellEnd"/>
        <w:r w:rsidRPr="00C44426">
          <w:rPr>
            <w:rFonts w:ascii="Arial" w:eastAsia="Times New Roman" w:hAnsi="Arial" w:cs="Arial"/>
            <w:color w:val="333333"/>
            <w:sz w:val="24"/>
            <w:szCs w:val="24"/>
          </w:rPr>
          <w:t xml:space="preserve"> din Panama. </w:t>
        </w:r>
        <w:proofErr w:type="spellStart"/>
        <w:r w:rsidRPr="00C44426">
          <w:rPr>
            <w:rFonts w:ascii="Arial" w:eastAsia="Times New Roman" w:hAnsi="Arial" w:cs="Arial"/>
            <w:color w:val="333333"/>
            <w:sz w:val="24"/>
            <w:szCs w:val="24"/>
          </w:rPr>
          <w:t>Gigantul</w:t>
        </w:r>
        <w:proofErr w:type="spellEnd"/>
        <w:r w:rsidRPr="00C44426">
          <w:rPr>
            <w:rFonts w:ascii="Arial" w:eastAsia="Times New Roman" w:hAnsi="Arial" w:cs="Arial"/>
            <w:color w:val="333333"/>
            <w:sz w:val="24"/>
            <w:szCs w:val="24"/>
          </w:rPr>
          <w:t xml:space="preserve"> </w:t>
        </w:r>
        <w:proofErr w:type="spellStart"/>
        <w:r w:rsidRPr="00C44426">
          <w:rPr>
            <w:rFonts w:ascii="Arial" w:eastAsia="Times New Roman" w:hAnsi="Arial" w:cs="Arial"/>
            <w:color w:val="333333"/>
            <w:sz w:val="24"/>
            <w:szCs w:val="24"/>
          </w:rPr>
          <w:t>rasucit</w:t>
        </w:r>
        <w:proofErr w:type="spellEnd"/>
        <w:r w:rsidRPr="00C44426">
          <w:rPr>
            <w:rFonts w:ascii="Arial" w:eastAsia="Times New Roman" w:hAnsi="Arial" w:cs="Arial"/>
            <w:color w:val="333333"/>
            <w:sz w:val="24"/>
            <w:szCs w:val="24"/>
          </w:rPr>
          <w:t xml:space="preserve">, </w:t>
        </w:r>
        <w:proofErr w:type="gramStart"/>
        <w:r w:rsidRPr="00C44426">
          <w:rPr>
            <w:rFonts w:ascii="Arial" w:eastAsia="Times New Roman" w:hAnsi="Arial" w:cs="Arial"/>
            <w:color w:val="333333"/>
            <w:sz w:val="24"/>
            <w:szCs w:val="24"/>
          </w:rPr>
          <w:t>un</w:t>
        </w:r>
        <w:proofErr w:type="gramEnd"/>
        <w:r w:rsidRPr="00C44426">
          <w:rPr>
            <w:rFonts w:ascii="Arial" w:eastAsia="Times New Roman" w:hAnsi="Arial" w:cs="Arial"/>
            <w:color w:val="333333"/>
            <w:sz w:val="24"/>
            <w:szCs w:val="24"/>
          </w:rPr>
          <w:t xml:space="preserve"> </w:t>
        </w:r>
        <w:proofErr w:type="spellStart"/>
        <w:r w:rsidRPr="00C44426">
          <w:rPr>
            <w:rFonts w:ascii="Arial" w:eastAsia="Times New Roman" w:hAnsi="Arial" w:cs="Arial"/>
            <w:color w:val="333333"/>
            <w:sz w:val="24"/>
            <w:szCs w:val="24"/>
          </w:rPr>
          <w:t>exemplu</w:t>
        </w:r>
        <w:proofErr w:type="spellEnd"/>
        <w:r w:rsidRPr="00C44426">
          <w:rPr>
            <w:rFonts w:ascii="Arial" w:eastAsia="Times New Roman" w:hAnsi="Arial" w:cs="Arial"/>
            <w:color w:val="333333"/>
            <w:sz w:val="24"/>
            <w:szCs w:val="24"/>
          </w:rPr>
          <w:t xml:space="preserve"> al </w:t>
        </w:r>
        <w:proofErr w:type="spellStart"/>
        <w:r w:rsidRPr="00C44426">
          <w:rPr>
            <w:rFonts w:ascii="Arial" w:eastAsia="Times New Roman" w:hAnsi="Arial" w:cs="Arial"/>
            <w:color w:val="333333"/>
            <w:sz w:val="24"/>
            <w:szCs w:val="24"/>
          </w:rPr>
          <w:t>arhitecturii</w:t>
        </w:r>
        <w:proofErr w:type="spellEnd"/>
        <w:r w:rsidRPr="00C44426">
          <w:rPr>
            <w:rFonts w:ascii="Arial" w:eastAsia="Times New Roman" w:hAnsi="Arial" w:cs="Arial"/>
            <w:color w:val="333333"/>
            <w:sz w:val="24"/>
            <w:szCs w:val="24"/>
          </w:rPr>
          <w:t xml:space="preserve"> urbane </w:t>
        </w:r>
        <w:proofErr w:type="spellStart"/>
        <w:r w:rsidRPr="00C44426">
          <w:rPr>
            <w:rFonts w:ascii="Arial" w:eastAsia="Times New Roman" w:hAnsi="Arial" w:cs="Arial"/>
            <w:color w:val="333333"/>
            <w:sz w:val="24"/>
            <w:szCs w:val="24"/>
          </w:rPr>
          <w:t>moderne</w:t>
        </w:r>
        <w:proofErr w:type="spellEnd"/>
        <w:r w:rsidRPr="00C44426">
          <w:rPr>
            <w:rFonts w:ascii="Arial" w:eastAsia="Times New Roman" w:hAnsi="Arial" w:cs="Arial"/>
            <w:color w:val="333333"/>
            <w:sz w:val="24"/>
            <w:szCs w:val="24"/>
          </w:rPr>
          <w:t xml:space="preserve"> </w:t>
        </w:r>
        <w:proofErr w:type="spellStart"/>
        <w:r w:rsidRPr="00C44426">
          <w:rPr>
            <w:rFonts w:ascii="Arial" w:eastAsia="Times New Roman" w:hAnsi="Arial" w:cs="Arial"/>
            <w:color w:val="333333"/>
            <w:sz w:val="24"/>
            <w:szCs w:val="24"/>
          </w:rPr>
          <w:t>masoara</w:t>
        </w:r>
        <w:proofErr w:type="spellEnd"/>
        <w:r w:rsidRPr="00C44426">
          <w:rPr>
            <w:rFonts w:ascii="Arial" w:eastAsia="Times New Roman" w:hAnsi="Arial" w:cs="Arial"/>
            <w:color w:val="333333"/>
            <w:sz w:val="24"/>
            <w:szCs w:val="24"/>
          </w:rPr>
          <w:t xml:space="preserve"> 242 </w:t>
        </w:r>
        <w:proofErr w:type="spellStart"/>
        <w:r w:rsidRPr="00C44426">
          <w:rPr>
            <w:rFonts w:ascii="Arial" w:eastAsia="Times New Roman" w:hAnsi="Arial" w:cs="Arial"/>
            <w:color w:val="333333"/>
            <w:sz w:val="24"/>
            <w:szCs w:val="24"/>
          </w:rPr>
          <w:t>metri</w:t>
        </w:r>
        <w:proofErr w:type="spellEnd"/>
        <w:r w:rsidRPr="00C44426">
          <w:rPr>
            <w:rFonts w:ascii="Arial" w:eastAsia="Times New Roman" w:hAnsi="Arial" w:cs="Arial"/>
            <w:color w:val="333333"/>
            <w:sz w:val="24"/>
            <w:szCs w:val="24"/>
          </w:rPr>
          <w:t xml:space="preserve"> </w:t>
        </w:r>
        <w:proofErr w:type="spellStart"/>
        <w:r w:rsidRPr="00C44426">
          <w:rPr>
            <w:rFonts w:ascii="Arial" w:eastAsia="Times New Roman" w:hAnsi="Arial" w:cs="Arial"/>
            <w:color w:val="333333"/>
            <w:sz w:val="24"/>
            <w:szCs w:val="24"/>
          </w:rPr>
          <w:t>inaltime</w:t>
        </w:r>
        <w:proofErr w:type="spellEnd"/>
        <w:r w:rsidRPr="00C44426">
          <w:rPr>
            <w:rFonts w:ascii="Arial" w:eastAsia="Times New Roman" w:hAnsi="Arial" w:cs="Arial"/>
            <w:color w:val="333333"/>
            <w:sz w:val="24"/>
            <w:szCs w:val="24"/>
          </w:rPr>
          <w:t xml:space="preserve"> </w:t>
        </w:r>
        <w:proofErr w:type="spellStart"/>
        <w:r w:rsidRPr="00C44426">
          <w:rPr>
            <w:rFonts w:ascii="Arial" w:eastAsia="Times New Roman" w:hAnsi="Arial" w:cs="Arial"/>
            <w:color w:val="333333"/>
            <w:sz w:val="24"/>
            <w:szCs w:val="24"/>
          </w:rPr>
          <w:t>si</w:t>
        </w:r>
        <w:proofErr w:type="spellEnd"/>
        <w:r w:rsidRPr="00C44426">
          <w:rPr>
            <w:rFonts w:ascii="Arial" w:eastAsia="Times New Roman" w:hAnsi="Arial" w:cs="Arial"/>
            <w:color w:val="333333"/>
            <w:sz w:val="24"/>
            <w:szCs w:val="24"/>
          </w:rPr>
          <w:t xml:space="preserve"> 52 de </w:t>
        </w:r>
        <w:proofErr w:type="spellStart"/>
        <w:r w:rsidRPr="00C44426">
          <w:rPr>
            <w:rFonts w:ascii="Arial" w:eastAsia="Times New Roman" w:hAnsi="Arial" w:cs="Arial"/>
            <w:color w:val="333333"/>
            <w:sz w:val="24"/>
            <w:szCs w:val="24"/>
          </w:rPr>
          <w:t>etaje</w:t>
        </w:r>
        <w:proofErr w:type="spellEnd"/>
        <w:r w:rsidRPr="00C44426">
          <w:rPr>
            <w:rFonts w:ascii="Arial" w:eastAsia="Times New Roman" w:hAnsi="Arial" w:cs="Arial"/>
            <w:color w:val="333333"/>
            <w:sz w:val="24"/>
            <w:szCs w:val="24"/>
          </w:rPr>
          <w:t>.</w:t>
        </w:r>
      </w:ins>
    </w:p>
    <w:p w:rsidR="00C44426" w:rsidRPr="00C44426" w:rsidRDefault="00C44426" w:rsidP="00C44426">
      <w:pPr>
        <w:shd w:val="clear" w:color="auto" w:fill="FFFFFF"/>
        <w:spacing w:after="75" w:line="240" w:lineRule="auto"/>
        <w:jc w:val="center"/>
        <w:rPr>
          <w:ins w:id="28" w:author="Unknown"/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b/>
          <w:bCs/>
          <w:noProof/>
          <w:color w:val="019875"/>
          <w:sz w:val="24"/>
          <w:szCs w:val="24"/>
        </w:rPr>
        <w:lastRenderedPageBreak/>
        <w:drawing>
          <wp:inline distT="0" distB="0" distL="0" distR="0">
            <wp:extent cx="4183380" cy="4762500"/>
            <wp:effectExtent l="0" t="0" r="7620" b="0"/>
            <wp:docPr id="5" name="Picture 5" descr="turnul revolution panama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turnul revolution panama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338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4426" w:rsidRPr="00C44426" w:rsidRDefault="00C44426" w:rsidP="00C44426">
      <w:pPr>
        <w:shd w:val="clear" w:color="auto" w:fill="FFFFFF"/>
        <w:spacing w:after="0" w:line="300" w:lineRule="atLeast"/>
        <w:rPr>
          <w:ins w:id="29" w:author="Unknown"/>
          <w:rFonts w:ascii="Arial" w:eastAsia="Times New Roman" w:hAnsi="Arial" w:cs="Arial"/>
          <w:color w:val="333333"/>
          <w:sz w:val="24"/>
          <w:szCs w:val="24"/>
        </w:rPr>
      </w:pPr>
      <w:ins w:id="30" w:author="Unknown">
        <w:r w:rsidRPr="00C44426">
          <w:rPr>
            <w:rFonts w:ascii="Arial" w:eastAsia="Times New Roman" w:hAnsi="Arial" w:cs="Arial"/>
            <w:color w:val="333333"/>
            <w:sz w:val="24"/>
            <w:szCs w:val="24"/>
          </w:rPr>
          <w:t xml:space="preserve">7. </w:t>
        </w:r>
        <w:proofErr w:type="gramStart"/>
        <w:r w:rsidRPr="00C44426">
          <w:rPr>
            <w:rFonts w:ascii="Arial" w:eastAsia="Times New Roman" w:hAnsi="Arial" w:cs="Arial"/>
            <w:color w:val="333333"/>
            <w:sz w:val="24"/>
            <w:szCs w:val="24"/>
          </w:rPr>
          <w:t>In</w:t>
        </w:r>
        <w:proofErr w:type="gramEnd"/>
        <w:r w:rsidRPr="00C44426">
          <w:rPr>
            <w:rFonts w:ascii="Arial" w:eastAsia="Times New Roman" w:hAnsi="Arial" w:cs="Arial"/>
            <w:color w:val="333333"/>
            <w:sz w:val="24"/>
            <w:szCs w:val="24"/>
          </w:rPr>
          <w:t xml:space="preserve"> 2007, la </w:t>
        </w:r>
        <w:proofErr w:type="spellStart"/>
        <w:r w:rsidRPr="00C44426">
          <w:rPr>
            <w:rFonts w:ascii="Arial" w:eastAsia="Times New Roman" w:hAnsi="Arial" w:cs="Arial"/>
            <w:color w:val="333333"/>
            <w:sz w:val="24"/>
            <w:szCs w:val="24"/>
          </w:rPr>
          <w:t>Moscova</w:t>
        </w:r>
        <w:proofErr w:type="spellEnd"/>
        <w:r w:rsidRPr="00C44426">
          <w:rPr>
            <w:rFonts w:ascii="Arial" w:eastAsia="Times New Roman" w:hAnsi="Arial" w:cs="Arial"/>
            <w:color w:val="333333"/>
            <w:sz w:val="24"/>
            <w:szCs w:val="24"/>
          </w:rPr>
          <w:t xml:space="preserve">, a </w:t>
        </w:r>
        <w:proofErr w:type="spellStart"/>
        <w:r w:rsidRPr="00C44426">
          <w:rPr>
            <w:rFonts w:ascii="Arial" w:eastAsia="Times New Roman" w:hAnsi="Arial" w:cs="Arial"/>
            <w:color w:val="333333"/>
            <w:sz w:val="24"/>
            <w:szCs w:val="24"/>
          </w:rPr>
          <w:t>inceput</w:t>
        </w:r>
        <w:proofErr w:type="spellEnd"/>
        <w:r w:rsidRPr="00C44426">
          <w:rPr>
            <w:rFonts w:ascii="Arial" w:eastAsia="Times New Roman" w:hAnsi="Arial" w:cs="Arial"/>
            <w:color w:val="333333"/>
            <w:sz w:val="24"/>
            <w:szCs w:val="24"/>
          </w:rPr>
          <w:t xml:space="preserve"> </w:t>
        </w:r>
        <w:proofErr w:type="spellStart"/>
        <w:r w:rsidRPr="00C44426">
          <w:rPr>
            <w:rFonts w:ascii="Arial" w:eastAsia="Times New Roman" w:hAnsi="Arial" w:cs="Arial"/>
            <w:color w:val="333333"/>
            <w:sz w:val="24"/>
            <w:szCs w:val="24"/>
          </w:rPr>
          <w:t>constructia</w:t>
        </w:r>
        <w:proofErr w:type="spellEnd"/>
        <w:r w:rsidRPr="00C44426">
          <w:rPr>
            <w:rFonts w:ascii="Arial" w:eastAsia="Times New Roman" w:hAnsi="Arial" w:cs="Arial"/>
            <w:color w:val="333333"/>
            <w:sz w:val="24"/>
            <w:szCs w:val="24"/>
          </w:rPr>
          <w:t xml:space="preserve"> </w:t>
        </w:r>
        <w:proofErr w:type="spellStart"/>
        <w:r w:rsidRPr="00C44426">
          <w:rPr>
            <w:rFonts w:ascii="Arial" w:eastAsia="Times New Roman" w:hAnsi="Arial" w:cs="Arial"/>
            <w:color w:val="333333"/>
            <w:sz w:val="24"/>
            <w:szCs w:val="24"/>
          </w:rPr>
          <w:t>turnului</w:t>
        </w:r>
        <w:proofErr w:type="spellEnd"/>
        <w:r w:rsidRPr="00C44426">
          <w:rPr>
            <w:rFonts w:ascii="Arial" w:eastAsia="Times New Roman" w:hAnsi="Arial" w:cs="Arial"/>
            <w:color w:val="333333"/>
            <w:sz w:val="24"/>
            <w:szCs w:val="24"/>
          </w:rPr>
          <w:t xml:space="preserve"> cu design in forma de </w:t>
        </w:r>
        <w:proofErr w:type="spellStart"/>
        <w:r w:rsidRPr="00C44426">
          <w:rPr>
            <w:rFonts w:ascii="Arial" w:eastAsia="Times New Roman" w:hAnsi="Arial" w:cs="Arial"/>
            <w:color w:val="333333"/>
            <w:sz w:val="24"/>
            <w:szCs w:val="24"/>
          </w:rPr>
          <w:t>spirala</w:t>
        </w:r>
        <w:proofErr w:type="spellEnd"/>
        <w:r w:rsidRPr="00C44426">
          <w:rPr>
            <w:rFonts w:ascii="Arial" w:eastAsia="Times New Roman" w:hAnsi="Arial" w:cs="Arial"/>
            <w:color w:val="333333"/>
            <w:sz w:val="24"/>
            <w:szCs w:val="24"/>
          </w:rPr>
          <w:t xml:space="preserve"> Evolution Tower. </w:t>
        </w:r>
        <w:proofErr w:type="spellStart"/>
        <w:r w:rsidRPr="00C44426">
          <w:rPr>
            <w:rFonts w:ascii="Arial" w:eastAsia="Times New Roman" w:hAnsi="Arial" w:cs="Arial"/>
            <w:color w:val="333333"/>
            <w:sz w:val="24"/>
            <w:szCs w:val="24"/>
          </w:rPr>
          <w:t>Fiecare</w:t>
        </w:r>
        <w:proofErr w:type="spellEnd"/>
        <w:r w:rsidRPr="00C44426">
          <w:rPr>
            <w:rFonts w:ascii="Arial" w:eastAsia="Times New Roman" w:hAnsi="Arial" w:cs="Arial"/>
            <w:color w:val="333333"/>
            <w:sz w:val="24"/>
            <w:szCs w:val="24"/>
          </w:rPr>
          <w:t xml:space="preserve"> </w:t>
        </w:r>
        <w:proofErr w:type="spellStart"/>
        <w:r w:rsidRPr="00C44426">
          <w:rPr>
            <w:rFonts w:ascii="Arial" w:eastAsia="Times New Roman" w:hAnsi="Arial" w:cs="Arial"/>
            <w:color w:val="333333"/>
            <w:sz w:val="24"/>
            <w:szCs w:val="24"/>
          </w:rPr>
          <w:t>etaj</w:t>
        </w:r>
        <w:proofErr w:type="spellEnd"/>
        <w:r w:rsidRPr="00C44426">
          <w:rPr>
            <w:rFonts w:ascii="Arial" w:eastAsia="Times New Roman" w:hAnsi="Arial" w:cs="Arial"/>
            <w:color w:val="333333"/>
            <w:sz w:val="24"/>
            <w:szCs w:val="24"/>
          </w:rPr>
          <w:t xml:space="preserve"> al </w:t>
        </w:r>
        <w:proofErr w:type="spellStart"/>
        <w:r w:rsidRPr="00C44426">
          <w:rPr>
            <w:rFonts w:ascii="Arial" w:eastAsia="Times New Roman" w:hAnsi="Arial" w:cs="Arial"/>
            <w:color w:val="333333"/>
            <w:sz w:val="24"/>
            <w:szCs w:val="24"/>
          </w:rPr>
          <w:t>turnului</w:t>
        </w:r>
        <w:proofErr w:type="spellEnd"/>
        <w:r w:rsidRPr="00C44426">
          <w:rPr>
            <w:rFonts w:ascii="Arial" w:eastAsia="Times New Roman" w:hAnsi="Arial" w:cs="Arial"/>
            <w:color w:val="333333"/>
            <w:sz w:val="24"/>
            <w:szCs w:val="24"/>
          </w:rPr>
          <w:t xml:space="preserve"> de 255 </w:t>
        </w:r>
        <w:proofErr w:type="spellStart"/>
        <w:r w:rsidRPr="00C44426">
          <w:rPr>
            <w:rFonts w:ascii="Arial" w:eastAsia="Times New Roman" w:hAnsi="Arial" w:cs="Arial"/>
            <w:color w:val="333333"/>
            <w:sz w:val="24"/>
            <w:szCs w:val="24"/>
          </w:rPr>
          <w:t>metri</w:t>
        </w:r>
        <w:proofErr w:type="spellEnd"/>
        <w:r w:rsidRPr="00C44426">
          <w:rPr>
            <w:rFonts w:ascii="Arial" w:eastAsia="Times New Roman" w:hAnsi="Arial" w:cs="Arial"/>
            <w:color w:val="333333"/>
            <w:sz w:val="24"/>
            <w:szCs w:val="24"/>
          </w:rPr>
          <w:t xml:space="preserve"> se </w:t>
        </w:r>
        <w:proofErr w:type="spellStart"/>
        <w:r w:rsidRPr="00C44426">
          <w:rPr>
            <w:rFonts w:ascii="Arial" w:eastAsia="Times New Roman" w:hAnsi="Arial" w:cs="Arial"/>
            <w:color w:val="333333"/>
            <w:sz w:val="24"/>
            <w:szCs w:val="24"/>
          </w:rPr>
          <w:t>rasuceste</w:t>
        </w:r>
        <w:proofErr w:type="spellEnd"/>
        <w:r w:rsidRPr="00C44426">
          <w:rPr>
            <w:rFonts w:ascii="Arial" w:eastAsia="Times New Roman" w:hAnsi="Arial" w:cs="Arial"/>
            <w:color w:val="333333"/>
            <w:sz w:val="24"/>
            <w:szCs w:val="24"/>
          </w:rPr>
          <w:t xml:space="preserve"> cu 3° in </w:t>
        </w:r>
        <w:proofErr w:type="spellStart"/>
        <w:r w:rsidRPr="00C44426">
          <w:rPr>
            <w:rFonts w:ascii="Arial" w:eastAsia="Times New Roman" w:hAnsi="Arial" w:cs="Arial"/>
            <w:color w:val="333333"/>
            <w:sz w:val="24"/>
            <w:szCs w:val="24"/>
          </w:rPr>
          <w:t>raport</w:t>
        </w:r>
        <w:proofErr w:type="spellEnd"/>
        <w:r w:rsidRPr="00C44426">
          <w:rPr>
            <w:rFonts w:ascii="Arial" w:eastAsia="Times New Roman" w:hAnsi="Arial" w:cs="Arial"/>
            <w:color w:val="333333"/>
            <w:sz w:val="24"/>
            <w:szCs w:val="24"/>
          </w:rPr>
          <w:t xml:space="preserve"> cu </w:t>
        </w:r>
        <w:proofErr w:type="spellStart"/>
        <w:r w:rsidRPr="00C44426">
          <w:rPr>
            <w:rFonts w:ascii="Arial" w:eastAsia="Times New Roman" w:hAnsi="Arial" w:cs="Arial"/>
            <w:color w:val="333333"/>
            <w:sz w:val="24"/>
            <w:szCs w:val="24"/>
          </w:rPr>
          <w:t>precedentul</w:t>
        </w:r>
        <w:proofErr w:type="spellEnd"/>
        <w:r w:rsidRPr="00C44426">
          <w:rPr>
            <w:rFonts w:ascii="Arial" w:eastAsia="Times New Roman" w:hAnsi="Arial" w:cs="Arial"/>
            <w:color w:val="333333"/>
            <w:sz w:val="24"/>
            <w:szCs w:val="24"/>
          </w:rPr>
          <w:t xml:space="preserve"> </w:t>
        </w:r>
        <w:proofErr w:type="spellStart"/>
        <w:r w:rsidRPr="00C44426">
          <w:rPr>
            <w:rFonts w:ascii="Arial" w:eastAsia="Times New Roman" w:hAnsi="Arial" w:cs="Arial"/>
            <w:color w:val="333333"/>
            <w:sz w:val="24"/>
            <w:szCs w:val="24"/>
          </w:rPr>
          <w:t>nivel</w:t>
        </w:r>
        <w:proofErr w:type="spellEnd"/>
        <w:r w:rsidRPr="00C44426">
          <w:rPr>
            <w:rFonts w:ascii="Arial" w:eastAsia="Times New Roman" w:hAnsi="Arial" w:cs="Arial"/>
            <w:color w:val="333333"/>
            <w:sz w:val="24"/>
            <w:szCs w:val="24"/>
          </w:rPr>
          <w:t xml:space="preserve">, </w:t>
        </w:r>
        <w:proofErr w:type="spellStart"/>
        <w:r w:rsidRPr="00C44426">
          <w:rPr>
            <w:rFonts w:ascii="Arial" w:eastAsia="Times New Roman" w:hAnsi="Arial" w:cs="Arial"/>
            <w:color w:val="333333"/>
            <w:sz w:val="24"/>
            <w:szCs w:val="24"/>
          </w:rPr>
          <w:t>ajungand</w:t>
        </w:r>
        <w:proofErr w:type="spellEnd"/>
        <w:r w:rsidRPr="00C44426">
          <w:rPr>
            <w:rFonts w:ascii="Arial" w:eastAsia="Times New Roman" w:hAnsi="Arial" w:cs="Arial"/>
            <w:color w:val="333333"/>
            <w:sz w:val="24"/>
            <w:szCs w:val="24"/>
          </w:rPr>
          <w:t xml:space="preserve"> in </w:t>
        </w:r>
        <w:proofErr w:type="spellStart"/>
        <w:r w:rsidRPr="00C44426">
          <w:rPr>
            <w:rFonts w:ascii="Arial" w:eastAsia="Times New Roman" w:hAnsi="Arial" w:cs="Arial"/>
            <w:color w:val="333333"/>
            <w:sz w:val="24"/>
            <w:szCs w:val="24"/>
          </w:rPr>
          <w:t>varf</w:t>
        </w:r>
        <w:proofErr w:type="spellEnd"/>
        <w:r w:rsidRPr="00C44426">
          <w:rPr>
            <w:rFonts w:ascii="Arial" w:eastAsia="Times New Roman" w:hAnsi="Arial" w:cs="Arial"/>
            <w:color w:val="333333"/>
            <w:sz w:val="24"/>
            <w:szCs w:val="24"/>
          </w:rPr>
          <w:t xml:space="preserve"> la o </w:t>
        </w:r>
        <w:proofErr w:type="spellStart"/>
        <w:r w:rsidRPr="00C44426">
          <w:rPr>
            <w:rFonts w:ascii="Arial" w:eastAsia="Times New Roman" w:hAnsi="Arial" w:cs="Arial"/>
            <w:color w:val="333333"/>
            <w:sz w:val="24"/>
            <w:szCs w:val="24"/>
          </w:rPr>
          <w:t>torsionare</w:t>
        </w:r>
        <w:proofErr w:type="spellEnd"/>
        <w:r w:rsidRPr="00C44426">
          <w:rPr>
            <w:rFonts w:ascii="Arial" w:eastAsia="Times New Roman" w:hAnsi="Arial" w:cs="Arial"/>
            <w:color w:val="333333"/>
            <w:sz w:val="24"/>
            <w:szCs w:val="24"/>
          </w:rPr>
          <w:t xml:space="preserve"> de 135°. </w:t>
        </w:r>
        <w:proofErr w:type="spellStart"/>
        <w:proofErr w:type="gramStart"/>
        <w:r w:rsidRPr="00C44426">
          <w:rPr>
            <w:rFonts w:ascii="Arial" w:eastAsia="Times New Roman" w:hAnsi="Arial" w:cs="Arial"/>
            <w:color w:val="333333"/>
            <w:sz w:val="24"/>
            <w:szCs w:val="24"/>
          </w:rPr>
          <w:t>Designul</w:t>
        </w:r>
        <w:proofErr w:type="spellEnd"/>
        <w:r w:rsidRPr="00C44426">
          <w:rPr>
            <w:rFonts w:ascii="Arial" w:eastAsia="Times New Roman" w:hAnsi="Arial" w:cs="Arial"/>
            <w:color w:val="333333"/>
            <w:sz w:val="24"/>
            <w:szCs w:val="24"/>
          </w:rPr>
          <w:t xml:space="preserve"> futurist al </w:t>
        </w:r>
        <w:proofErr w:type="spellStart"/>
        <w:r w:rsidRPr="00C44426">
          <w:rPr>
            <w:rFonts w:ascii="Arial" w:eastAsia="Times New Roman" w:hAnsi="Arial" w:cs="Arial"/>
            <w:color w:val="333333"/>
            <w:sz w:val="24"/>
            <w:szCs w:val="24"/>
          </w:rPr>
          <w:t>turnului</w:t>
        </w:r>
        <w:proofErr w:type="spellEnd"/>
        <w:r w:rsidRPr="00C44426">
          <w:rPr>
            <w:rFonts w:ascii="Arial" w:eastAsia="Times New Roman" w:hAnsi="Arial" w:cs="Arial"/>
            <w:color w:val="333333"/>
            <w:sz w:val="24"/>
            <w:szCs w:val="24"/>
          </w:rPr>
          <w:t xml:space="preserve"> din </w:t>
        </w:r>
        <w:proofErr w:type="spellStart"/>
        <w:r w:rsidRPr="00C44426">
          <w:rPr>
            <w:rFonts w:ascii="Arial" w:eastAsia="Times New Roman" w:hAnsi="Arial" w:cs="Arial"/>
            <w:color w:val="333333"/>
            <w:sz w:val="24"/>
            <w:szCs w:val="24"/>
          </w:rPr>
          <w:t>capitala</w:t>
        </w:r>
        <w:proofErr w:type="spellEnd"/>
        <w:r w:rsidRPr="00C44426">
          <w:rPr>
            <w:rFonts w:ascii="Arial" w:eastAsia="Times New Roman" w:hAnsi="Arial" w:cs="Arial"/>
            <w:color w:val="333333"/>
            <w:sz w:val="24"/>
            <w:szCs w:val="24"/>
          </w:rPr>
          <w:t xml:space="preserve"> </w:t>
        </w:r>
        <w:proofErr w:type="spellStart"/>
        <w:r w:rsidRPr="00C44426">
          <w:rPr>
            <w:rFonts w:ascii="Arial" w:eastAsia="Times New Roman" w:hAnsi="Arial" w:cs="Arial"/>
            <w:color w:val="333333"/>
            <w:sz w:val="24"/>
            <w:szCs w:val="24"/>
          </w:rPr>
          <w:t>Rusiei</w:t>
        </w:r>
        <w:proofErr w:type="spellEnd"/>
        <w:r w:rsidRPr="00C44426">
          <w:rPr>
            <w:rFonts w:ascii="Arial" w:eastAsia="Times New Roman" w:hAnsi="Arial" w:cs="Arial"/>
            <w:color w:val="333333"/>
            <w:sz w:val="24"/>
            <w:szCs w:val="24"/>
          </w:rPr>
          <w:t xml:space="preserve"> </w:t>
        </w:r>
        <w:proofErr w:type="spellStart"/>
        <w:r w:rsidRPr="00C44426">
          <w:rPr>
            <w:rFonts w:ascii="Arial" w:eastAsia="Times New Roman" w:hAnsi="Arial" w:cs="Arial"/>
            <w:color w:val="333333"/>
            <w:sz w:val="24"/>
            <w:szCs w:val="24"/>
          </w:rPr>
          <w:t>apartine</w:t>
        </w:r>
        <w:proofErr w:type="spellEnd"/>
        <w:r w:rsidRPr="00C44426">
          <w:rPr>
            <w:rFonts w:ascii="Arial" w:eastAsia="Times New Roman" w:hAnsi="Arial" w:cs="Arial"/>
            <w:color w:val="333333"/>
            <w:sz w:val="24"/>
            <w:szCs w:val="24"/>
          </w:rPr>
          <w:t xml:space="preserve"> </w:t>
        </w:r>
        <w:proofErr w:type="spellStart"/>
        <w:r w:rsidRPr="00C44426">
          <w:rPr>
            <w:rFonts w:ascii="Arial" w:eastAsia="Times New Roman" w:hAnsi="Arial" w:cs="Arial"/>
            <w:color w:val="333333"/>
            <w:sz w:val="24"/>
            <w:szCs w:val="24"/>
          </w:rPr>
          <w:t>arhitectului</w:t>
        </w:r>
        <w:proofErr w:type="spellEnd"/>
        <w:r w:rsidRPr="00C44426">
          <w:rPr>
            <w:rFonts w:ascii="Arial" w:eastAsia="Times New Roman" w:hAnsi="Arial" w:cs="Arial"/>
            <w:color w:val="333333"/>
            <w:sz w:val="24"/>
            <w:szCs w:val="24"/>
          </w:rPr>
          <w:t xml:space="preserve"> Tony Kettle.</w:t>
        </w:r>
        <w:proofErr w:type="gramEnd"/>
        <w:r w:rsidRPr="00C44426">
          <w:rPr>
            <w:rFonts w:ascii="Arial" w:eastAsia="Times New Roman" w:hAnsi="Arial" w:cs="Arial"/>
            <w:color w:val="333333"/>
            <w:sz w:val="24"/>
            <w:szCs w:val="24"/>
          </w:rPr>
          <w:t xml:space="preserve"> </w:t>
        </w:r>
        <w:proofErr w:type="spellStart"/>
        <w:r w:rsidRPr="00C44426">
          <w:rPr>
            <w:rFonts w:ascii="Arial" w:eastAsia="Times New Roman" w:hAnsi="Arial" w:cs="Arial"/>
            <w:color w:val="333333"/>
            <w:sz w:val="24"/>
            <w:szCs w:val="24"/>
          </w:rPr>
          <w:t>Finalizarea</w:t>
        </w:r>
        <w:proofErr w:type="spellEnd"/>
        <w:r w:rsidRPr="00C44426">
          <w:rPr>
            <w:rFonts w:ascii="Arial" w:eastAsia="Times New Roman" w:hAnsi="Arial" w:cs="Arial"/>
            <w:color w:val="333333"/>
            <w:sz w:val="24"/>
            <w:szCs w:val="24"/>
          </w:rPr>
          <w:t xml:space="preserve"> </w:t>
        </w:r>
        <w:proofErr w:type="spellStart"/>
        <w:r w:rsidRPr="00C44426">
          <w:rPr>
            <w:rFonts w:ascii="Arial" w:eastAsia="Times New Roman" w:hAnsi="Arial" w:cs="Arial"/>
            <w:color w:val="333333"/>
            <w:sz w:val="24"/>
            <w:szCs w:val="24"/>
          </w:rPr>
          <w:t>proiectului</w:t>
        </w:r>
        <w:proofErr w:type="spellEnd"/>
        <w:r w:rsidRPr="00C44426">
          <w:rPr>
            <w:rFonts w:ascii="Arial" w:eastAsia="Times New Roman" w:hAnsi="Arial" w:cs="Arial"/>
            <w:color w:val="333333"/>
            <w:sz w:val="24"/>
            <w:szCs w:val="24"/>
          </w:rPr>
          <w:t xml:space="preserve"> </w:t>
        </w:r>
        <w:proofErr w:type="spellStart"/>
        <w:proofErr w:type="gramStart"/>
        <w:r w:rsidRPr="00C44426">
          <w:rPr>
            <w:rFonts w:ascii="Arial" w:eastAsia="Times New Roman" w:hAnsi="Arial" w:cs="Arial"/>
            <w:color w:val="333333"/>
            <w:sz w:val="24"/>
            <w:szCs w:val="24"/>
          </w:rPr>
          <w:t>va</w:t>
        </w:r>
        <w:proofErr w:type="spellEnd"/>
        <w:proofErr w:type="gramEnd"/>
        <w:r w:rsidRPr="00C44426">
          <w:rPr>
            <w:rFonts w:ascii="Arial" w:eastAsia="Times New Roman" w:hAnsi="Arial" w:cs="Arial"/>
            <w:color w:val="333333"/>
            <w:sz w:val="24"/>
            <w:szCs w:val="24"/>
          </w:rPr>
          <w:t xml:space="preserve"> </w:t>
        </w:r>
        <w:proofErr w:type="spellStart"/>
        <w:r w:rsidRPr="00C44426">
          <w:rPr>
            <w:rFonts w:ascii="Arial" w:eastAsia="Times New Roman" w:hAnsi="Arial" w:cs="Arial"/>
            <w:color w:val="333333"/>
            <w:sz w:val="24"/>
            <w:szCs w:val="24"/>
          </w:rPr>
          <w:t>avea</w:t>
        </w:r>
        <w:proofErr w:type="spellEnd"/>
        <w:r w:rsidRPr="00C44426">
          <w:rPr>
            <w:rFonts w:ascii="Arial" w:eastAsia="Times New Roman" w:hAnsi="Arial" w:cs="Arial"/>
            <w:color w:val="333333"/>
            <w:sz w:val="24"/>
            <w:szCs w:val="24"/>
          </w:rPr>
          <w:t xml:space="preserve"> </w:t>
        </w:r>
        <w:proofErr w:type="spellStart"/>
        <w:r w:rsidRPr="00C44426">
          <w:rPr>
            <w:rFonts w:ascii="Arial" w:eastAsia="Times New Roman" w:hAnsi="Arial" w:cs="Arial"/>
            <w:color w:val="333333"/>
            <w:sz w:val="24"/>
            <w:szCs w:val="24"/>
          </w:rPr>
          <w:t>loc</w:t>
        </w:r>
        <w:proofErr w:type="spellEnd"/>
        <w:r w:rsidRPr="00C44426">
          <w:rPr>
            <w:rFonts w:ascii="Arial" w:eastAsia="Times New Roman" w:hAnsi="Arial" w:cs="Arial"/>
            <w:color w:val="333333"/>
            <w:sz w:val="24"/>
            <w:szCs w:val="24"/>
          </w:rPr>
          <w:t xml:space="preserve"> </w:t>
        </w:r>
        <w:proofErr w:type="spellStart"/>
        <w:r w:rsidRPr="00C44426">
          <w:rPr>
            <w:rFonts w:ascii="Arial" w:eastAsia="Times New Roman" w:hAnsi="Arial" w:cs="Arial"/>
            <w:color w:val="333333"/>
            <w:sz w:val="24"/>
            <w:szCs w:val="24"/>
          </w:rPr>
          <w:t>anul</w:t>
        </w:r>
        <w:proofErr w:type="spellEnd"/>
        <w:r w:rsidRPr="00C44426">
          <w:rPr>
            <w:rFonts w:ascii="Arial" w:eastAsia="Times New Roman" w:hAnsi="Arial" w:cs="Arial"/>
            <w:color w:val="333333"/>
            <w:sz w:val="24"/>
            <w:szCs w:val="24"/>
          </w:rPr>
          <w:t xml:space="preserve"> </w:t>
        </w:r>
        <w:proofErr w:type="spellStart"/>
        <w:r w:rsidRPr="00C44426">
          <w:rPr>
            <w:rFonts w:ascii="Arial" w:eastAsia="Times New Roman" w:hAnsi="Arial" w:cs="Arial"/>
            <w:color w:val="333333"/>
            <w:sz w:val="24"/>
            <w:szCs w:val="24"/>
          </w:rPr>
          <w:t>acesta</w:t>
        </w:r>
        <w:proofErr w:type="spellEnd"/>
        <w:r w:rsidRPr="00C44426">
          <w:rPr>
            <w:rFonts w:ascii="Arial" w:eastAsia="Times New Roman" w:hAnsi="Arial" w:cs="Arial"/>
            <w:color w:val="333333"/>
            <w:sz w:val="24"/>
            <w:szCs w:val="24"/>
          </w:rPr>
          <w:t>.</w:t>
        </w:r>
      </w:ins>
    </w:p>
    <w:p w:rsidR="00C44426" w:rsidRPr="00C44426" w:rsidRDefault="00C44426" w:rsidP="00C44426">
      <w:pPr>
        <w:shd w:val="clear" w:color="auto" w:fill="FFFFFF"/>
        <w:spacing w:after="75" w:line="240" w:lineRule="auto"/>
        <w:jc w:val="center"/>
        <w:rPr>
          <w:ins w:id="31" w:author="Unknown"/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b/>
          <w:bCs/>
          <w:noProof/>
          <w:color w:val="019875"/>
          <w:sz w:val="24"/>
          <w:szCs w:val="24"/>
        </w:rPr>
        <w:lastRenderedPageBreak/>
        <w:drawing>
          <wp:inline distT="0" distB="0" distL="0" distR="0">
            <wp:extent cx="4084320" cy="4762500"/>
            <wp:effectExtent l="0" t="0" r="0" b="0"/>
            <wp:docPr id="4" name="Picture 4" descr="turn spirala evolution tower moscova">
              <a:hlinkClick xmlns:a="http://schemas.openxmlformats.org/drawingml/2006/main" r:id="rId1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turn spirala evolution tower moscova">
                      <a:hlinkClick r:id="rId1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432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4426" w:rsidRPr="00C44426" w:rsidRDefault="00C44426" w:rsidP="00C44426">
      <w:pPr>
        <w:shd w:val="clear" w:color="auto" w:fill="FFFFFF"/>
        <w:spacing w:after="0" w:line="300" w:lineRule="atLeast"/>
        <w:rPr>
          <w:ins w:id="32" w:author="Unknown"/>
          <w:rFonts w:ascii="Arial" w:eastAsia="Times New Roman" w:hAnsi="Arial" w:cs="Arial"/>
          <w:color w:val="333333"/>
          <w:sz w:val="24"/>
          <w:szCs w:val="24"/>
        </w:rPr>
      </w:pPr>
      <w:ins w:id="33" w:author="Unknown">
        <w:r w:rsidRPr="00C44426">
          <w:rPr>
            <w:rFonts w:ascii="Arial" w:eastAsia="Times New Roman" w:hAnsi="Arial" w:cs="Arial"/>
            <w:color w:val="333333"/>
            <w:sz w:val="24"/>
            <w:szCs w:val="24"/>
          </w:rPr>
          <w:t xml:space="preserve">8. Un alt turn </w:t>
        </w:r>
        <w:proofErr w:type="spellStart"/>
        <w:r w:rsidRPr="00C44426">
          <w:rPr>
            <w:rFonts w:ascii="Arial" w:eastAsia="Times New Roman" w:hAnsi="Arial" w:cs="Arial"/>
            <w:color w:val="333333"/>
            <w:sz w:val="24"/>
            <w:szCs w:val="24"/>
          </w:rPr>
          <w:t>rasucit</w:t>
        </w:r>
        <w:proofErr w:type="spellEnd"/>
        <w:r w:rsidRPr="00C44426">
          <w:rPr>
            <w:rFonts w:ascii="Arial" w:eastAsia="Times New Roman" w:hAnsi="Arial" w:cs="Arial"/>
            <w:color w:val="333333"/>
            <w:sz w:val="24"/>
            <w:szCs w:val="24"/>
          </w:rPr>
          <w:t xml:space="preserve">, </w:t>
        </w:r>
        <w:proofErr w:type="spellStart"/>
        <w:r w:rsidRPr="00C44426">
          <w:rPr>
            <w:rFonts w:ascii="Arial" w:eastAsia="Times New Roman" w:hAnsi="Arial" w:cs="Arial"/>
            <w:color w:val="333333"/>
            <w:sz w:val="24"/>
            <w:szCs w:val="24"/>
          </w:rPr>
          <w:t>Hadid</w:t>
        </w:r>
        <w:proofErr w:type="spellEnd"/>
        <w:r w:rsidRPr="00C44426">
          <w:rPr>
            <w:rFonts w:ascii="Arial" w:eastAsia="Times New Roman" w:hAnsi="Arial" w:cs="Arial"/>
            <w:color w:val="333333"/>
            <w:sz w:val="24"/>
            <w:szCs w:val="24"/>
          </w:rPr>
          <w:t xml:space="preserve"> Tower, </w:t>
        </w:r>
        <w:proofErr w:type="spellStart"/>
        <w:r w:rsidRPr="00C44426">
          <w:rPr>
            <w:rFonts w:ascii="Arial" w:eastAsia="Times New Roman" w:hAnsi="Arial" w:cs="Arial"/>
            <w:color w:val="333333"/>
            <w:sz w:val="24"/>
            <w:szCs w:val="24"/>
          </w:rPr>
          <w:t>aflat</w:t>
        </w:r>
        <w:proofErr w:type="spellEnd"/>
        <w:r w:rsidRPr="00C44426">
          <w:rPr>
            <w:rFonts w:ascii="Arial" w:eastAsia="Times New Roman" w:hAnsi="Arial" w:cs="Arial"/>
            <w:color w:val="333333"/>
            <w:sz w:val="24"/>
            <w:szCs w:val="24"/>
          </w:rPr>
          <w:t xml:space="preserve"> </w:t>
        </w:r>
        <w:proofErr w:type="spellStart"/>
        <w:proofErr w:type="gramStart"/>
        <w:r w:rsidRPr="00C44426">
          <w:rPr>
            <w:rFonts w:ascii="Arial" w:eastAsia="Times New Roman" w:hAnsi="Arial" w:cs="Arial"/>
            <w:color w:val="333333"/>
            <w:sz w:val="24"/>
            <w:szCs w:val="24"/>
          </w:rPr>
          <w:t>inca</w:t>
        </w:r>
        <w:proofErr w:type="spellEnd"/>
        <w:proofErr w:type="gramEnd"/>
        <w:r w:rsidRPr="00C44426">
          <w:rPr>
            <w:rFonts w:ascii="Arial" w:eastAsia="Times New Roman" w:hAnsi="Arial" w:cs="Arial"/>
            <w:color w:val="333333"/>
            <w:sz w:val="24"/>
            <w:szCs w:val="24"/>
          </w:rPr>
          <w:t xml:space="preserve"> in </w:t>
        </w:r>
        <w:proofErr w:type="spellStart"/>
        <w:r w:rsidRPr="00C44426">
          <w:rPr>
            <w:rFonts w:ascii="Arial" w:eastAsia="Times New Roman" w:hAnsi="Arial" w:cs="Arial"/>
            <w:color w:val="333333"/>
            <w:sz w:val="24"/>
            <w:szCs w:val="24"/>
          </w:rPr>
          <w:t>faza</w:t>
        </w:r>
        <w:proofErr w:type="spellEnd"/>
        <w:r w:rsidRPr="00C44426">
          <w:rPr>
            <w:rFonts w:ascii="Arial" w:eastAsia="Times New Roman" w:hAnsi="Arial" w:cs="Arial"/>
            <w:color w:val="333333"/>
            <w:sz w:val="24"/>
            <w:szCs w:val="24"/>
          </w:rPr>
          <w:t xml:space="preserve"> de </w:t>
        </w:r>
        <w:proofErr w:type="spellStart"/>
        <w:r w:rsidRPr="00C44426">
          <w:rPr>
            <w:rFonts w:ascii="Arial" w:eastAsia="Times New Roman" w:hAnsi="Arial" w:cs="Arial"/>
            <w:color w:val="333333"/>
            <w:sz w:val="24"/>
            <w:szCs w:val="24"/>
          </w:rPr>
          <w:t>constructie</w:t>
        </w:r>
        <w:proofErr w:type="spellEnd"/>
        <w:r w:rsidRPr="00C44426">
          <w:rPr>
            <w:rFonts w:ascii="Arial" w:eastAsia="Times New Roman" w:hAnsi="Arial" w:cs="Arial"/>
            <w:color w:val="333333"/>
            <w:sz w:val="24"/>
            <w:szCs w:val="24"/>
          </w:rPr>
          <w:t xml:space="preserve">, se </w:t>
        </w:r>
        <w:proofErr w:type="spellStart"/>
        <w:r w:rsidRPr="00C44426">
          <w:rPr>
            <w:rFonts w:ascii="Arial" w:eastAsia="Times New Roman" w:hAnsi="Arial" w:cs="Arial"/>
            <w:color w:val="333333"/>
            <w:sz w:val="24"/>
            <w:szCs w:val="24"/>
          </w:rPr>
          <w:t>afla</w:t>
        </w:r>
        <w:proofErr w:type="spellEnd"/>
        <w:r w:rsidRPr="00C44426">
          <w:rPr>
            <w:rFonts w:ascii="Arial" w:eastAsia="Times New Roman" w:hAnsi="Arial" w:cs="Arial"/>
            <w:color w:val="333333"/>
            <w:sz w:val="24"/>
            <w:szCs w:val="24"/>
          </w:rPr>
          <w:t xml:space="preserve"> in Milano, Italia. </w:t>
        </w:r>
        <w:proofErr w:type="spellStart"/>
        <w:r w:rsidRPr="00C44426">
          <w:rPr>
            <w:rFonts w:ascii="Arial" w:eastAsia="Times New Roman" w:hAnsi="Arial" w:cs="Arial"/>
            <w:color w:val="333333"/>
            <w:sz w:val="24"/>
            <w:szCs w:val="24"/>
          </w:rPr>
          <w:t>Turnul</w:t>
        </w:r>
        <w:proofErr w:type="spellEnd"/>
        <w:r w:rsidRPr="00C44426">
          <w:rPr>
            <w:rFonts w:ascii="Arial" w:eastAsia="Times New Roman" w:hAnsi="Arial" w:cs="Arial"/>
            <w:color w:val="333333"/>
            <w:sz w:val="24"/>
            <w:szCs w:val="24"/>
          </w:rPr>
          <w:t xml:space="preserve"> </w:t>
        </w:r>
        <w:proofErr w:type="spellStart"/>
        <w:r w:rsidRPr="00C44426">
          <w:rPr>
            <w:rFonts w:ascii="Arial" w:eastAsia="Times New Roman" w:hAnsi="Arial" w:cs="Arial"/>
            <w:color w:val="333333"/>
            <w:sz w:val="24"/>
            <w:szCs w:val="24"/>
          </w:rPr>
          <w:t>Hadid</w:t>
        </w:r>
        <w:proofErr w:type="spellEnd"/>
        <w:r w:rsidRPr="00C44426">
          <w:rPr>
            <w:rFonts w:ascii="Arial" w:eastAsia="Times New Roman" w:hAnsi="Arial" w:cs="Arial"/>
            <w:color w:val="333333"/>
            <w:sz w:val="24"/>
            <w:szCs w:val="24"/>
          </w:rPr>
          <w:t xml:space="preserve">, </w:t>
        </w:r>
        <w:proofErr w:type="spellStart"/>
        <w:r w:rsidRPr="00C44426">
          <w:rPr>
            <w:rFonts w:ascii="Arial" w:eastAsia="Times New Roman" w:hAnsi="Arial" w:cs="Arial"/>
            <w:color w:val="333333"/>
            <w:sz w:val="24"/>
            <w:szCs w:val="24"/>
          </w:rPr>
          <w:t>proiectat</w:t>
        </w:r>
        <w:proofErr w:type="spellEnd"/>
        <w:r w:rsidRPr="00C44426">
          <w:rPr>
            <w:rFonts w:ascii="Arial" w:eastAsia="Times New Roman" w:hAnsi="Arial" w:cs="Arial"/>
            <w:color w:val="333333"/>
            <w:sz w:val="24"/>
            <w:szCs w:val="24"/>
          </w:rPr>
          <w:t xml:space="preserve"> de </w:t>
        </w:r>
        <w:proofErr w:type="spellStart"/>
        <w:r w:rsidRPr="00C44426">
          <w:rPr>
            <w:rFonts w:ascii="Arial" w:eastAsia="Times New Roman" w:hAnsi="Arial" w:cs="Arial"/>
            <w:color w:val="333333"/>
            <w:sz w:val="24"/>
            <w:szCs w:val="24"/>
          </w:rPr>
          <w:t>compania</w:t>
        </w:r>
        <w:proofErr w:type="spellEnd"/>
        <w:r w:rsidRPr="00C44426">
          <w:rPr>
            <w:rFonts w:ascii="Arial" w:eastAsia="Times New Roman" w:hAnsi="Arial" w:cs="Arial"/>
            <w:color w:val="333333"/>
            <w:sz w:val="24"/>
            <w:szCs w:val="24"/>
          </w:rPr>
          <w:t xml:space="preserve"> </w:t>
        </w:r>
        <w:proofErr w:type="spellStart"/>
        <w:r w:rsidRPr="00C44426">
          <w:rPr>
            <w:rFonts w:ascii="Arial" w:eastAsia="Times New Roman" w:hAnsi="Arial" w:cs="Arial"/>
            <w:color w:val="333333"/>
            <w:sz w:val="24"/>
            <w:szCs w:val="24"/>
          </w:rPr>
          <w:t>Zaha</w:t>
        </w:r>
        <w:proofErr w:type="spellEnd"/>
        <w:r w:rsidRPr="00C44426">
          <w:rPr>
            <w:rFonts w:ascii="Arial" w:eastAsia="Times New Roman" w:hAnsi="Arial" w:cs="Arial"/>
            <w:color w:val="333333"/>
            <w:sz w:val="24"/>
            <w:szCs w:val="24"/>
          </w:rPr>
          <w:t xml:space="preserve"> </w:t>
        </w:r>
        <w:proofErr w:type="spellStart"/>
        <w:r w:rsidRPr="00C44426">
          <w:rPr>
            <w:rFonts w:ascii="Arial" w:eastAsia="Times New Roman" w:hAnsi="Arial" w:cs="Arial"/>
            <w:color w:val="333333"/>
            <w:sz w:val="24"/>
            <w:szCs w:val="24"/>
          </w:rPr>
          <w:t>Hadid</w:t>
        </w:r>
        <w:proofErr w:type="spellEnd"/>
        <w:r w:rsidRPr="00C44426">
          <w:rPr>
            <w:rFonts w:ascii="Arial" w:eastAsia="Times New Roman" w:hAnsi="Arial" w:cs="Arial"/>
            <w:color w:val="333333"/>
            <w:sz w:val="24"/>
            <w:szCs w:val="24"/>
          </w:rPr>
          <w:t xml:space="preserve"> Architects, se </w:t>
        </w:r>
        <w:proofErr w:type="spellStart"/>
        <w:r w:rsidRPr="00C44426">
          <w:rPr>
            <w:rFonts w:ascii="Arial" w:eastAsia="Times New Roman" w:hAnsi="Arial" w:cs="Arial"/>
            <w:color w:val="333333"/>
            <w:sz w:val="24"/>
            <w:szCs w:val="24"/>
          </w:rPr>
          <w:t>afla</w:t>
        </w:r>
        <w:proofErr w:type="spellEnd"/>
        <w:r w:rsidRPr="00C44426">
          <w:rPr>
            <w:rFonts w:ascii="Arial" w:eastAsia="Times New Roman" w:hAnsi="Arial" w:cs="Arial"/>
            <w:color w:val="333333"/>
            <w:sz w:val="24"/>
            <w:szCs w:val="24"/>
          </w:rPr>
          <w:t xml:space="preserve"> </w:t>
        </w:r>
        <w:proofErr w:type="spellStart"/>
        <w:r w:rsidRPr="00C44426">
          <w:rPr>
            <w:rFonts w:ascii="Arial" w:eastAsia="Times New Roman" w:hAnsi="Arial" w:cs="Arial"/>
            <w:color w:val="333333"/>
            <w:sz w:val="24"/>
            <w:szCs w:val="24"/>
          </w:rPr>
          <w:t>chiar</w:t>
        </w:r>
        <w:proofErr w:type="spellEnd"/>
        <w:r w:rsidRPr="00C44426">
          <w:rPr>
            <w:rFonts w:ascii="Arial" w:eastAsia="Times New Roman" w:hAnsi="Arial" w:cs="Arial"/>
            <w:color w:val="333333"/>
            <w:sz w:val="24"/>
            <w:szCs w:val="24"/>
          </w:rPr>
          <w:t xml:space="preserve"> in </w:t>
        </w:r>
        <w:proofErr w:type="spellStart"/>
        <w:r w:rsidRPr="00C44426">
          <w:rPr>
            <w:rFonts w:ascii="Arial" w:eastAsia="Times New Roman" w:hAnsi="Arial" w:cs="Arial"/>
            <w:color w:val="333333"/>
            <w:sz w:val="24"/>
            <w:szCs w:val="24"/>
          </w:rPr>
          <w:t>inima</w:t>
        </w:r>
        <w:proofErr w:type="spellEnd"/>
        <w:r w:rsidRPr="00C44426">
          <w:rPr>
            <w:rFonts w:ascii="Arial" w:eastAsia="Times New Roman" w:hAnsi="Arial" w:cs="Arial"/>
            <w:color w:val="333333"/>
            <w:sz w:val="24"/>
            <w:szCs w:val="24"/>
          </w:rPr>
          <w:t xml:space="preserve"> </w:t>
        </w:r>
        <w:proofErr w:type="spellStart"/>
        <w:r w:rsidRPr="00C44426">
          <w:rPr>
            <w:rFonts w:ascii="Arial" w:eastAsia="Times New Roman" w:hAnsi="Arial" w:cs="Arial"/>
            <w:color w:val="333333"/>
            <w:sz w:val="24"/>
            <w:szCs w:val="24"/>
          </w:rPr>
          <w:t>zonei</w:t>
        </w:r>
        <w:proofErr w:type="spellEnd"/>
        <w:r w:rsidRPr="00C44426">
          <w:rPr>
            <w:rFonts w:ascii="Arial" w:eastAsia="Times New Roman" w:hAnsi="Arial" w:cs="Arial"/>
            <w:color w:val="333333"/>
            <w:sz w:val="24"/>
            <w:szCs w:val="24"/>
          </w:rPr>
          <w:t xml:space="preserve"> </w:t>
        </w:r>
        <w:proofErr w:type="spellStart"/>
        <w:r w:rsidRPr="00C44426">
          <w:rPr>
            <w:rFonts w:ascii="Arial" w:eastAsia="Times New Roman" w:hAnsi="Arial" w:cs="Arial"/>
            <w:color w:val="333333"/>
            <w:sz w:val="24"/>
            <w:szCs w:val="24"/>
          </w:rPr>
          <w:t>istorice</w:t>
        </w:r>
        <w:proofErr w:type="spellEnd"/>
        <w:r w:rsidRPr="00C44426">
          <w:rPr>
            <w:rFonts w:ascii="Arial" w:eastAsia="Times New Roman" w:hAnsi="Arial" w:cs="Arial"/>
            <w:color w:val="333333"/>
            <w:sz w:val="24"/>
            <w:szCs w:val="24"/>
          </w:rPr>
          <w:t xml:space="preserve"> </w:t>
        </w:r>
        <w:proofErr w:type="spellStart"/>
        <w:r w:rsidRPr="00C44426">
          <w:rPr>
            <w:rFonts w:ascii="Arial" w:eastAsia="Times New Roman" w:hAnsi="Arial" w:cs="Arial"/>
            <w:color w:val="333333"/>
            <w:sz w:val="24"/>
            <w:szCs w:val="24"/>
          </w:rPr>
          <w:t>milaneze</w:t>
        </w:r>
        <w:proofErr w:type="spellEnd"/>
        <w:r w:rsidRPr="00C44426">
          <w:rPr>
            <w:rFonts w:ascii="Arial" w:eastAsia="Times New Roman" w:hAnsi="Arial" w:cs="Arial"/>
            <w:color w:val="333333"/>
            <w:sz w:val="24"/>
            <w:szCs w:val="24"/>
          </w:rPr>
          <w:t xml:space="preserve">, </w:t>
        </w:r>
        <w:proofErr w:type="spellStart"/>
        <w:r w:rsidRPr="00C44426">
          <w:rPr>
            <w:rFonts w:ascii="Arial" w:eastAsia="Times New Roman" w:hAnsi="Arial" w:cs="Arial"/>
            <w:color w:val="333333"/>
            <w:sz w:val="24"/>
            <w:szCs w:val="24"/>
          </w:rPr>
          <w:t>Fiera</w:t>
        </w:r>
        <w:proofErr w:type="spellEnd"/>
        <w:r w:rsidRPr="00C44426">
          <w:rPr>
            <w:rFonts w:ascii="Arial" w:eastAsia="Times New Roman" w:hAnsi="Arial" w:cs="Arial"/>
            <w:color w:val="333333"/>
            <w:sz w:val="24"/>
            <w:szCs w:val="24"/>
          </w:rPr>
          <w:t xml:space="preserve">. </w:t>
        </w:r>
        <w:proofErr w:type="spellStart"/>
        <w:r w:rsidRPr="00C44426">
          <w:rPr>
            <w:rFonts w:ascii="Arial" w:eastAsia="Times New Roman" w:hAnsi="Arial" w:cs="Arial"/>
            <w:color w:val="333333"/>
            <w:sz w:val="24"/>
            <w:szCs w:val="24"/>
          </w:rPr>
          <w:t>Hadid</w:t>
        </w:r>
        <w:proofErr w:type="spellEnd"/>
        <w:r w:rsidRPr="00C44426">
          <w:rPr>
            <w:rFonts w:ascii="Arial" w:eastAsia="Times New Roman" w:hAnsi="Arial" w:cs="Arial"/>
            <w:color w:val="333333"/>
            <w:sz w:val="24"/>
            <w:szCs w:val="24"/>
          </w:rPr>
          <w:t xml:space="preserve"> Tower </w:t>
        </w:r>
        <w:proofErr w:type="spellStart"/>
        <w:proofErr w:type="gramStart"/>
        <w:r w:rsidRPr="00C44426">
          <w:rPr>
            <w:rFonts w:ascii="Arial" w:eastAsia="Times New Roman" w:hAnsi="Arial" w:cs="Arial"/>
            <w:color w:val="333333"/>
            <w:sz w:val="24"/>
            <w:szCs w:val="24"/>
          </w:rPr>
          <w:t>va</w:t>
        </w:r>
        <w:proofErr w:type="spellEnd"/>
        <w:proofErr w:type="gramEnd"/>
        <w:r w:rsidRPr="00C44426">
          <w:rPr>
            <w:rFonts w:ascii="Arial" w:eastAsia="Times New Roman" w:hAnsi="Arial" w:cs="Arial"/>
            <w:color w:val="333333"/>
            <w:sz w:val="24"/>
            <w:szCs w:val="24"/>
          </w:rPr>
          <w:t xml:space="preserve"> </w:t>
        </w:r>
        <w:proofErr w:type="spellStart"/>
        <w:r w:rsidRPr="00C44426">
          <w:rPr>
            <w:rFonts w:ascii="Arial" w:eastAsia="Times New Roman" w:hAnsi="Arial" w:cs="Arial"/>
            <w:color w:val="333333"/>
            <w:sz w:val="24"/>
            <w:szCs w:val="24"/>
          </w:rPr>
          <w:t>avea</w:t>
        </w:r>
        <w:proofErr w:type="spellEnd"/>
        <w:r w:rsidRPr="00C44426">
          <w:rPr>
            <w:rFonts w:ascii="Arial" w:eastAsia="Times New Roman" w:hAnsi="Arial" w:cs="Arial"/>
            <w:color w:val="333333"/>
            <w:sz w:val="24"/>
            <w:szCs w:val="24"/>
          </w:rPr>
          <w:t xml:space="preserve"> 170 </w:t>
        </w:r>
        <w:proofErr w:type="spellStart"/>
        <w:r w:rsidRPr="00C44426">
          <w:rPr>
            <w:rFonts w:ascii="Arial" w:eastAsia="Times New Roman" w:hAnsi="Arial" w:cs="Arial"/>
            <w:color w:val="333333"/>
            <w:sz w:val="24"/>
            <w:szCs w:val="24"/>
          </w:rPr>
          <w:t>metri</w:t>
        </w:r>
        <w:proofErr w:type="spellEnd"/>
        <w:r w:rsidRPr="00C44426">
          <w:rPr>
            <w:rFonts w:ascii="Arial" w:eastAsia="Times New Roman" w:hAnsi="Arial" w:cs="Arial"/>
            <w:color w:val="333333"/>
            <w:sz w:val="24"/>
            <w:szCs w:val="24"/>
          </w:rPr>
          <w:t xml:space="preserve"> </w:t>
        </w:r>
        <w:proofErr w:type="spellStart"/>
        <w:r w:rsidRPr="00C44426">
          <w:rPr>
            <w:rFonts w:ascii="Arial" w:eastAsia="Times New Roman" w:hAnsi="Arial" w:cs="Arial"/>
            <w:color w:val="333333"/>
            <w:sz w:val="24"/>
            <w:szCs w:val="24"/>
          </w:rPr>
          <w:t>inaltime</w:t>
        </w:r>
        <w:proofErr w:type="spellEnd"/>
        <w:r w:rsidRPr="00C44426">
          <w:rPr>
            <w:rFonts w:ascii="Arial" w:eastAsia="Times New Roman" w:hAnsi="Arial" w:cs="Arial"/>
            <w:color w:val="333333"/>
            <w:sz w:val="24"/>
            <w:szCs w:val="24"/>
          </w:rPr>
          <w:t xml:space="preserve">, </w:t>
        </w:r>
        <w:proofErr w:type="spellStart"/>
        <w:r w:rsidRPr="00C44426">
          <w:rPr>
            <w:rFonts w:ascii="Arial" w:eastAsia="Times New Roman" w:hAnsi="Arial" w:cs="Arial"/>
            <w:color w:val="333333"/>
            <w:sz w:val="24"/>
            <w:szCs w:val="24"/>
          </w:rPr>
          <w:t>va</w:t>
        </w:r>
        <w:proofErr w:type="spellEnd"/>
        <w:r w:rsidRPr="00C44426">
          <w:rPr>
            <w:rFonts w:ascii="Arial" w:eastAsia="Times New Roman" w:hAnsi="Arial" w:cs="Arial"/>
            <w:color w:val="333333"/>
            <w:sz w:val="24"/>
            <w:szCs w:val="24"/>
          </w:rPr>
          <w:t xml:space="preserve"> </w:t>
        </w:r>
        <w:proofErr w:type="spellStart"/>
        <w:r w:rsidRPr="00C44426">
          <w:rPr>
            <w:rFonts w:ascii="Arial" w:eastAsia="Times New Roman" w:hAnsi="Arial" w:cs="Arial"/>
            <w:color w:val="333333"/>
            <w:sz w:val="24"/>
            <w:szCs w:val="24"/>
          </w:rPr>
          <w:t>gazdui</w:t>
        </w:r>
        <w:proofErr w:type="spellEnd"/>
        <w:r w:rsidRPr="00C44426">
          <w:rPr>
            <w:rFonts w:ascii="Arial" w:eastAsia="Times New Roman" w:hAnsi="Arial" w:cs="Arial"/>
            <w:color w:val="333333"/>
            <w:sz w:val="24"/>
            <w:szCs w:val="24"/>
          </w:rPr>
          <w:t xml:space="preserve"> </w:t>
        </w:r>
        <w:proofErr w:type="spellStart"/>
        <w:r w:rsidRPr="00C44426">
          <w:rPr>
            <w:rFonts w:ascii="Arial" w:eastAsia="Times New Roman" w:hAnsi="Arial" w:cs="Arial"/>
            <w:color w:val="333333"/>
            <w:sz w:val="24"/>
            <w:szCs w:val="24"/>
          </w:rPr>
          <w:t>centre</w:t>
        </w:r>
        <w:proofErr w:type="spellEnd"/>
        <w:r w:rsidRPr="00C44426">
          <w:rPr>
            <w:rFonts w:ascii="Arial" w:eastAsia="Times New Roman" w:hAnsi="Arial" w:cs="Arial"/>
            <w:color w:val="333333"/>
            <w:sz w:val="24"/>
            <w:szCs w:val="24"/>
          </w:rPr>
          <w:t xml:space="preserve"> </w:t>
        </w:r>
        <w:proofErr w:type="spellStart"/>
        <w:r w:rsidRPr="00C44426">
          <w:rPr>
            <w:rFonts w:ascii="Arial" w:eastAsia="Times New Roman" w:hAnsi="Arial" w:cs="Arial"/>
            <w:color w:val="333333"/>
            <w:sz w:val="24"/>
            <w:szCs w:val="24"/>
          </w:rPr>
          <w:t>comerciale</w:t>
        </w:r>
        <w:proofErr w:type="spellEnd"/>
        <w:r w:rsidRPr="00C44426">
          <w:rPr>
            <w:rFonts w:ascii="Arial" w:eastAsia="Times New Roman" w:hAnsi="Arial" w:cs="Arial"/>
            <w:color w:val="333333"/>
            <w:sz w:val="24"/>
            <w:szCs w:val="24"/>
          </w:rPr>
          <w:t xml:space="preserve">, </w:t>
        </w:r>
        <w:proofErr w:type="spellStart"/>
        <w:r w:rsidRPr="00C44426">
          <w:rPr>
            <w:rFonts w:ascii="Arial" w:eastAsia="Times New Roman" w:hAnsi="Arial" w:cs="Arial"/>
            <w:color w:val="333333"/>
            <w:sz w:val="24"/>
            <w:szCs w:val="24"/>
          </w:rPr>
          <w:t>birouri</w:t>
        </w:r>
        <w:proofErr w:type="spellEnd"/>
        <w:r w:rsidRPr="00C44426">
          <w:rPr>
            <w:rFonts w:ascii="Arial" w:eastAsia="Times New Roman" w:hAnsi="Arial" w:cs="Arial"/>
            <w:color w:val="333333"/>
            <w:sz w:val="24"/>
            <w:szCs w:val="24"/>
          </w:rPr>
          <w:t xml:space="preserve"> </w:t>
        </w:r>
        <w:proofErr w:type="spellStart"/>
        <w:r w:rsidRPr="00C44426">
          <w:rPr>
            <w:rFonts w:ascii="Arial" w:eastAsia="Times New Roman" w:hAnsi="Arial" w:cs="Arial"/>
            <w:color w:val="333333"/>
            <w:sz w:val="24"/>
            <w:szCs w:val="24"/>
          </w:rPr>
          <w:t>si</w:t>
        </w:r>
        <w:proofErr w:type="spellEnd"/>
        <w:r w:rsidRPr="00C44426">
          <w:rPr>
            <w:rFonts w:ascii="Arial" w:eastAsia="Times New Roman" w:hAnsi="Arial" w:cs="Arial"/>
            <w:color w:val="333333"/>
            <w:sz w:val="24"/>
            <w:szCs w:val="24"/>
          </w:rPr>
          <w:t xml:space="preserve"> </w:t>
        </w:r>
        <w:proofErr w:type="spellStart"/>
        <w:r w:rsidRPr="00C44426">
          <w:rPr>
            <w:rFonts w:ascii="Arial" w:eastAsia="Times New Roman" w:hAnsi="Arial" w:cs="Arial"/>
            <w:color w:val="333333"/>
            <w:sz w:val="24"/>
            <w:szCs w:val="24"/>
          </w:rPr>
          <w:t>va</w:t>
        </w:r>
        <w:proofErr w:type="spellEnd"/>
        <w:r w:rsidRPr="00C44426">
          <w:rPr>
            <w:rFonts w:ascii="Arial" w:eastAsia="Times New Roman" w:hAnsi="Arial" w:cs="Arial"/>
            <w:color w:val="333333"/>
            <w:sz w:val="24"/>
            <w:szCs w:val="24"/>
          </w:rPr>
          <w:t xml:space="preserve"> </w:t>
        </w:r>
        <w:proofErr w:type="spellStart"/>
        <w:r w:rsidRPr="00C44426">
          <w:rPr>
            <w:rFonts w:ascii="Arial" w:eastAsia="Times New Roman" w:hAnsi="Arial" w:cs="Arial"/>
            <w:color w:val="333333"/>
            <w:sz w:val="24"/>
            <w:szCs w:val="24"/>
          </w:rPr>
          <w:t>avea</w:t>
        </w:r>
        <w:proofErr w:type="spellEnd"/>
        <w:r w:rsidRPr="00C44426">
          <w:rPr>
            <w:rFonts w:ascii="Arial" w:eastAsia="Times New Roman" w:hAnsi="Arial" w:cs="Arial"/>
            <w:color w:val="333333"/>
            <w:sz w:val="24"/>
            <w:szCs w:val="24"/>
          </w:rPr>
          <w:t xml:space="preserve"> </w:t>
        </w:r>
        <w:proofErr w:type="spellStart"/>
        <w:r w:rsidRPr="00C44426">
          <w:rPr>
            <w:rFonts w:ascii="Arial" w:eastAsia="Times New Roman" w:hAnsi="Arial" w:cs="Arial"/>
            <w:color w:val="333333"/>
            <w:sz w:val="24"/>
            <w:szCs w:val="24"/>
          </w:rPr>
          <w:t>legatura</w:t>
        </w:r>
        <w:proofErr w:type="spellEnd"/>
        <w:r w:rsidRPr="00C44426">
          <w:rPr>
            <w:rFonts w:ascii="Arial" w:eastAsia="Times New Roman" w:hAnsi="Arial" w:cs="Arial"/>
            <w:color w:val="333333"/>
            <w:sz w:val="24"/>
            <w:szCs w:val="24"/>
          </w:rPr>
          <w:t xml:space="preserve"> </w:t>
        </w:r>
        <w:proofErr w:type="spellStart"/>
        <w:r w:rsidRPr="00C44426">
          <w:rPr>
            <w:rFonts w:ascii="Arial" w:eastAsia="Times New Roman" w:hAnsi="Arial" w:cs="Arial"/>
            <w:color w:val="333333"/>
            <w:sz w:val="24"/>
            <w:szCs w:val="24"/>
          </w:rPr>
          <w:t>directa</w:t>
        </w:r>
        <w:proofErr w:type="spellEnd"/>
        <w:r w:rsidRPr="00C44426">
          <w:rPr>
            <w:rFonts w:ascii="Arial" w:eastAsia="Times New Roman" w:hAnsi="Arial" w:cs="Arial"/>
            <w:color w:val="333333"/>
            <w:sz w:val="24"/>
            <w:szCs w:val="24"/>
          </w:rPr>
          <w:t xml:space="preserve"> cu </w:t>
        </w:r>
        <w:proofErr w:type="spellStart"/>
        <w:r w:rsidRPr="00C44426">
          <w:rPr>
            <w:rFonts w:ascii="Arial" w:eastAsia="Times New Roman" w:hAnsi="Arial" w:cs="Arial"/>
            <w:color w:val="333333"/>
            <w:sz w:val="24"/>
            <w:szCs w:val="24"/>
          </w:rPr>
          <w:t>statia</w:t>
        </w:r>
        <w:proofErr w:type="spellEnd"/>
        <w:r w:rsidRPr="00C44426">
          <w:rPr>
            <w:rFonts w:ascii="Arial" w:eastAsia="Times New Roman" w:hAnsi="Arial" w:cs="Arial"/>
            <w:color w:val="333333"/>
            <w:sz w:val="24"/>
            <w:szCs w:val="24"/>
          </w:rPr>
          <w:t xml:space="preserve"> de </w:t>
        </w:r>
        <w:proofErr w:type="spellStart"/>
        <w:r w:rsidRPr="00C44426">
          <w:rPr>
            <w:rFonts w:ascii="Arial" w:eastAsia="Times New Roman" w:hAnsi="Arial" w:cs="Arial"/>
            <w:color w:val="333333"/>
            <w:sz w:val="24"/>
            <w:szCs w:val="24"/>
          </w:rPr>
          <w:t>metrou</w:t>
        </w:r>
        <w:proofErr w:type="spellEnd"/>
        <w:r w:rsidRPr="00C44426">
          <w:rPr>
            <w:rFonts w:ascii="Arial" w:eastAsia="Times New Roman" w:hAnsi="Arial" w:cs="Arial"/>
            <w:color w:val="333333"/>
            <w:sz w:val="24"/>
            <w:szCs w:val="24"/>
          </w:rPr>
          <w:t xml:space="preserve"> din </w:t>
        </w:r>
        <w:proofErr w:type="spellStart"/>
        <w:r w:rsidRPr="00C44426">
          <w:rPr>
            <w:rFonts w:ascii="Arial" w:eastAsia="Times New Roman" w:hAnsi="Arial" w:cs="Arial"/>
            <w:color w:val="333333"/>
            <w:sz w:val="24"/>
            <w:szCs w:val="24"/>
          </w:rPr>
          <w:t>apropiere</w:t>
        </w:r>
        <w:proofErr w:type="spellEnd"/>
        <w:r w:rsidRPr="00C44426">
          <w:rPr>
            <w:rFonts w:ascii="Arial" w:eastAsia="Times New Roman" w:hAnsi="Arial" w:cs="Arial"/>
            <w:color w:val="333333"/>
            <w:sz w:val="24"/>
            <w:szCs w:val="24"/>
          </w:rPr>
          <w:t>.</w:t>
        </w:r>
      </w:ins>
    </w:p>
    <w:p w:rsidR="00C44426" w:rsidRPr="00C44426" w:rsidRDefault="00C44426" w:rsidP="00C44426">
      <w:pPr>
        <w:shd w:val="clear" w:color="auto" w:fill="FFFFFF"/>
        <w:spacing w:after="75" w:line="240" w:lineRule="auto"/>
        <w:jc w:val="center"/>
        <w:rPr>
          <w:ins w:id="34" w:author="Unknown"/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b/>
          <w:bCs/>
          <w:noProof/>
          <w:color w:val="019875"/>
          <w:sz w:val="24"/>
          <w:szCs w:val="24"/>
        </w:rPr>
        <w:lastRenderedPageBreak/>
        <w:drawing>
          <wp:inline distT="0" distB="0" distL="0" distR="0">
            <wp:extent cx="4175760" cy="4762500"/>
            <wp:effectExtent l="0" t="0" r="0" b="0"/>
            <wp:docPr id="3" name="Picture 3" descr="turnul hadid milano">
              <a:hlinkClick xmlns:a="http://schemas.openxmlformats.org/drawingml/2006/main" r:id="rId2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turnul hadid milano">
                      <a:hlinkClick r:id="rId2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576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4426" w:rsidRPr="00C44426" w:rsidRDefault="00C44426" w:rsidP="00C44426">
      <w:pPr>
        <w:shd w:val="clear" w:color="auto" w:fill="FFFFFF"/>
        <w:spacing w:after="0" w:line="300" w:lineRule="atLeast"/>
        <w:rPr>
          <w:ins w:id="35" w:author="Unknown"/>
          <w:rFonts w:ascii="Arial" w:eastAsia="Times New Roman" w:hAnsi="Arial" w:cs="Arial"/>
          <w:color w:val="333333"/>
          <w:sz w:val="24"/>
          <w:szCs w:val="24"/>
        </w:rPr>
      </w:pPr>
      <w:ins w:id="36" w:author="Unknown">
        <w:r w:rsidRPr="00C44426">
          <w:rPr>
            <w:rFonts w:ascii="Arial" w:eastAsia="Times New Roman" w:hAnsi="Arial" w:cs="Arial"/>
            <w:color w:val="333333"/>
            <w:sz w:val="24"/>
            <w:szCs w:val="24"/>
          </w:rPr>
          <w:t xml:space="preserve">9. </w:t>
        </w:r>
        <w:proofErr w:type="spellStart"/>
        <w:r w:rsidRPr="00C44426">
          <w:rPr>
            <w:rFonts w:ascii="Arial" w:eastAsia="Times New Roman" w:hAnsi="Arial" w:cs="Arial"/>
            <w:color w:val="333333"/>
            <w:sz w:val="24"/>
            <w:szCs w:val="24"/>
          </w:rPr>
          <w:t>Turnul</w:t>
        </w:r>
        <w:proofErr w:type="spellEnd"/>
        <w:r w:rsidRPr="00C44426">
          <w:rPr>
            <w:rFonts w:ascii="Arial" w:eastAsia="Times New Roman" w:hAnsi="Arial" w:cs="Arial"/>
            <w:color w:val="333333"/>
            <w:sz w:val="24"/>
            <w:szCs w:val="24"/>
          </w:rPr>
          <w:t xml:space="preserve"> Opus din Hong Kong, opera a </w:t>
        </w:r>
        <w:proofErr w:type="spellStart"/>
        <w:r w:rsidRPr="00C44426">
          <w:rPr>
            <w:rFonts w:ascii="Arial" w:eastAsia="Times New Roman" w:hAnsi="Arial" w:cs="Arial"/>
            <w:color w:val="333333"/>
            <w:sz w:val="24"/>
            <w:szCs w:val="24"/>
          </w:rPr>
          <w:t>arhitectului</w:t>
        </w:r>
        <w:proofErr w:type="spellEnd"/>
        <w:r w:rsidRPr="00C44426">
          <w:rPr>
            <w:rFonts w:ascii="Arial" w:eastAsia="Times New Roman" w:hAnsi="Arial" w:cs="Arial"/>
            <w:color w:val="333333"/>
            <w:sz w:val="24"/>
            <w:szCs w:val="24"/>
          </w:rPr>
          <w:t xml:space="preserve"> Frank </w:t>
        </w:r>
        <w:proofErr w:type="spellStart"/>
        <w:r w:rsidRPr="00C44426">
          <w:rPr>
            <w:rFonts w:ascii="Arial" w:eastAsia="Times New Roman" w:hAnsi="Arial" w:cs="Arial"/>
            <w:color w:val="333333"/>
            <w:sz w:val="24"/>
            <w:szCs w:val="24"/>
          </w:rPr>
          <w:t>Gehry</w:t>
        </w:r>
        <w:proofErr w:type="spellEnd"/>
        <w:r w:rsidRPr="00C44426">
          <w:rPr>
            <w:rFonts w:ascii="Arial" w:eastAsia="Times New Roman" w:hAnsi="Arial" w:cs="Arial"/>
            <w:color w:val="333333"/>
            <w:sz w:val="24"/>
            <w:szCs w:val="24"/>
          </w:rPr>
          <w:t xml:space="preserve">, </w:t>
        </w:r>
        <w:proofErr w:type="spellStart"/>
        <w:r w:rsidRPr="00C44426">
          <w:rPr>
            <w:rFonts w:ascii="Arial" w:eastAsia="Times New Roman" w:hAnsi="Arial" w:cs="Arial"/>
            <w:color w:val="333333"/>
            <w:sz w:val="24"/>
            <w:szCs w:val="24"/>
          </w:rPr>
          <w:t>este</w:t>
        </w:r>
        <w:proofErr w:type="spellEnd"/>
        <w:r w:rsidRPr="00C44426">
          <w:rPr>
            <w:rFonts w:ascii="Arial" w:eastAsia="Times New Roman" w:hAnsi="Arial" w:cs="Arial"/>
            <w:color w:val="333333"/>
            <w:sz w:val="24"/>
            <w:szCs w:val="24"/>
          </w:rPr>
          <w:t xml:space="preserve"> o </w:t>
        </w:r>
        <w:proofErr w:type="spellStart"/>
        <w:r w:rsidRPr="00C44426">
          <w:rPr>
            <w:rFonts w:ascii="Arial" w:eastAsia="Times New Roman" w:hAnsi="Arial" w:cs="Arial"/>
            <w:color w:val="333333"/>
            <w:sz w:val="24"/>
            <w:szCs w:val="24"/>
          </w:rPr>
          <w:t>constructie</w:t>
        </w:r>
        <w:proofErr w:type="spellEnd"/>
        <w:r w:rsidRPr="00C44426">
          <w:rPr>
            <w:rFonts w:ascii="Arial" w:eastAsia="Times New Roman" w:hAnsi="Arial" w:cs="Arial"/>
            <w:color w:val="333333"/>
            <w:sz w:val="24"/>
            <w:szCs w:val="24"/>
          </w:rPr>
          <w:t xml:space="preserve"> cu design in forma de </w:t>
        </w:r>
        <w:proofErr w:type="spellStart"/>
        <w:r w:rsidRPr="00C44426">
          <w:rPr>
            <w:rFonts w:ascii="Arial" w:eastAsia="Times New Roman" w:hAnsi="Arial" w:cs="Arial"/>
            <w:color w:val="333333"/>
            <w:sz w:val="24"/>
            <w:szCs w:val="24"/>
          </w:rPr>
          <w:t>spirala</w:t>
        </w:r>
        <w:proofErr w:type="spellEnd"/>
        <w:r w:rsidRPr="00C44426">
          <w:rPr>
            <w:rFonts w:ascii="Arial" w:eastAsia="Times New Roman" w:hAnsi="Arial" w:cs="Arial"/>
            <w:color w:val="333333"/>
            <w:sz w:val="24"/>
            <w:szCs w:val="24"/>
          </w:rPr>
          <w:t xml:space="preserve">, </w:t>
        </w:r>
        <w:proofErr w:type="spellStart"/>
        <w:r w:rsidRPr="00C44426">
          <w:rPr>
            <w:rFonts w:ascii="Arial" w:eastAsia="Times New Roman" w:hAnsi="Arial" w:cs="Arial"/>
            <w:color w:val="333333"/>
            <w:sz w:val="24"/>
            <w:szCs w:val="24"/>
          </w:rPr>
          <w:t>situata</w:t>
        </w:r>
        <w:proofErr w:type="spellEnd"/>
        <w:r w:rsidRPr="00C44426">
          <w:rPr>
            <w:rFonts w:ascii="Arial" w:eastAsia="Times New Roman" w:hAnsi="Arial" w:cs="Arial"/>
            <w:color w:val="333333"/>
            <w:sz w:val="24"/>
            <w:szCs w:val="24"/>
          </w:rPr>
          <w:t xml:space="preserve"> in </w:t>
        </w:r>
        <w:proofErr w:type="spellStart"/>
        <w:r w:rsidRPr="00C44426">
          <w:rPr>
            <w:rFonts w:ascii="Arial" w:eastAsia="Times New Roman" w:hAnsi="Arial" w:cs="Arial"/>
            <w:color w:val="333333"/>
            <w:sz w:val="24"/>
            <w:szCs w:val="24"/>
          </w:rPr>
          <w:t>inima</w:t>
        </w:r>
        <w:proofErr w:type="spellEnd"/>
        <w:r w:rsidRPr="00C44426">
          <w:rPr>
            <w:rFonts w:ascii="Arial" w:eastAsia="Times New Roman" w:hAnsi="Arial" w:cs="Arial"/>
            <w:color w:val="333333"/>
            <w:sz w:val="24"/>
            <w:szCs w:val="24"/>
          </w:rPr>
          <w:t xml:space="preserve"> </w:t>
        </w:r>
        <w:proofErr w:type="spellStart"/>
        <w:r w:rsidRPr="00C44426">
          <w:rPr>
            <w:rFonts w:ascii="Arial" w:eastAsia="Times New Roman" w:hAnsi="Arial" w:cs="Arial"/>
            <w:color w:val="333333"/>
            <w:sz w:val="24"/>
            <w:szCs w:val="24"/>
          </w:rPr>
          <w:t>padurii</w:t>
        </w:r>
        <w:proofErr w:type="spellEnd"/>
        <w:r w:rsidRPr="00C44426">
          <w:rPr>
            <w:rFonts w:ascii="Arial" w:eastAsia="Times New Roman" w:hAnsi="Arial" w:cs="Arial"/>
            <w:color w:val="333333"/>
            <w:sz w:val="24"/>
            <w:szCs w:val="24"/>
          </w:rPr>
          <w:t xml:space="preserve">. </w:t>
        </w:r>
        <w:proofErr w:type="spellStart"/>
        <w:r w:rsidRPr="00C44426">
          <w:rPr>
            <w:rFonts w:ascii="Arial" w:eastAsia="Times New Roman" w:hAnsi="Arial" w:cs="Arial"/>
            <w:color w:val="333333"/>
            <w:sz w:val="24"/>
            <w:szCs w:val="24"/>
          </w:rPr>
          <w:t>Cladirea</w:t>
        </w:r>
        <w:proofErr w:type="spellEnd"/>
        <w:r w:rsidRPr="00C44426">
          <w:rPr>
            <w:rFonts w:ascii="Arial" w:eastAsia="Times New Roman" w:hAnsi="Arial" w:cs="Arial"/>
            <w:color w:val="333333"/>
            <w:sz w:val="24"/>
            <w:szCs w:val="24"/>
          </w:rPr>
          <w:t xml:space="preserve"> </w:t>
        </w:r>
        <w:proofErr w:type="spellStart"/>
        <w:proofErr w:type="gramStart"/>
        <w:r w:rsidRPr="00C44426">
          <w:rPr>
            <w:rFonts w:ascii="Arial" w:eastAsia="Times New Roman" w:hAnsi="Arial" w:cs="Arial"/>
            <w:color w:val="333333"/>
            <w:sz w:val="24"/>
            <w:szCs w:val="24"/>
          </w:rPr>
          <w:t>este</w:t>
        </w:r>
        <w:proofErr w:type="spellEnd"/>
        <w:proofErr w:type="gramEnd"/>
        <w:r w:rsidRPr="00C44426">
          <w:rPr>
            <w:rFonts w:ascii="Arial" w:eastAsia="Times New Roman" w:hAnsi="Arial" w:cs="Arial"/>
            <w:color w:val="333333"/>
            <w:sz w:val="24"/>
            <w:szCs w:val="24"/>
          </w:rPr>
          <w:t xml:space="preserve"> </w:t>
        </w:r>
        <w:proofErr w:type="spellStart"/>
        <w:r w:rsidRPr="00C44426">
          <w:rPr>
            <w:rFonts w:ascii="Arial" w:eastAsia="Times New Roman" w:hAnsi="Arial" w:cs="Arial"/>
            <w:color w:val="333333"/>
            <w:sz w:val="24"/>
            <w:szCs w:val="24"/>
          </w:rPr>
          <w:t>compusa</w:t>
        </w:r>
        <w:proofErr w:type="spellEnd"/>
        <w:r w:rsidRPr="00C44426">
          <w:rPr>
            <w:rFonts w:ascii="Arial" w:eastAsia="Times New Roman" w:hAnsi="Arial" w:cs="Arial"/>
            <w:color w:val="333333"/>
            <w:sz w:val="24"/>
            <w:szCs w:val="24"/>
          </w:rPr>
          <w:t xml:space="preserve"> din 12 </w:t>
        </w:r>
        <w:proofErr w:type="spellStart"/>
        <w:r w:rsidRPr="00C44426">
          <w:rPr>
            <w:rFonts w:ascii="Arial" w:eastAsia="Times New Roman" w:hAnsi="Arial" w:cs="Arial"/>
            <w:color w:val="333333"/>
            <w:sz w:val="24"/>
            <w:szCs w:val="24"/>
          </w:rPr>
          <w:t>unitati</w:t>
        </w:r>
        <w:proofErr w:type="spellEnd"/>
        <w:r w:rsidRPr="00C44426">
          <w:rPr>
            <w:rFonts w:ascii="Arial" w:eastAsia="Times New Roman" w:hAnsi="Arial" w:cs="Arial"/>
            <w:color w:val="333333"/>
            <w:sz w:val="24"/>
            <w:szCs w:val="24"/>
          </w:rPr>
          <w:t xml:space="preserve"> </w:t>
        </w:r>
        <w:proofErr w:type="spellStart"/>
        <w:r w:rsidRPr="00C44426">
          <w:rPr>
            <w:rFonts w:ascii="Arial" w:eastAsia="Times New Roman" w:hAnsi="Arial" w:cs="Arial"/>
            <w:color w:val="333333"/>
            <w:sz w:val="24"/>
            <w:szCs w:val="24"/>
          </w:rPr>
          <w:t>rezidentiale</w:t>
        </w:r>
        <w:proofErr w:type="spellEnd"/>
        <w:r w:rsidRPr="00C44426">
          <w:rPr>
            <w:rFonts w:ascii="Arial" w:eastAsia="Times New Roman" w:hAnsi="Arial" w:cs="Arial"/>
            <w:color w:val="333333"/>
            <w:sz w:val="24"/>
            <w:szCs w:val="24"/>
          </w:rPr>
          <w:t xml:space="preserve"> de lux, cu </w:t>
        </w:r>
        <w:proofErr w:type="spellStart"/>
        <w:r w:rsidRPr="00C44426">
          <w:rPr>
            <w:rFonts w:ascii="Arial" w:eastAsia="Times New Roman" w:hAnsi="Arial" w:cs="Arial"/>
            <w:color w:val="333333"/>
            <w:sz w:val="24"/>
            <w:szCs w:val="24"/>
          </w:rPr>
          <w:t>apartamente</w:t>
        </w:r>
        <w:proofErr w:type="spellEnd"/>
        <w:r w:rsidRPr="00C44426">
          <w:rPr>
            <w:rFonts w:ascii="Arial" w:eastAsia="Times New Roman" w:hAnsi="Arial" w:cs="Arial"/>
            <w:color w:val="333333"/>
            <w:sz w:val="24"/>
            <w:szCs w:val="24"/>
          </w:rPr>
          <w:t xml:space="preserve"> </w:t>
        </w:r>
        <w:proofErr w:type="spellStart"/>
        <w:r w:rsidRPr="00C44426">
          <w:rPr>
            <w:rFonts w:ascii="Arial" w:eastAsia="Times New Roman" w:hAnsi="Arial" w:cs="Arial"/>
            <w:color w:val="333333"/>
            <w:sz w:val="24"/>
            <w:szCs w:val="24"/>
          </w:rPr>
          <w:t>spatioase</w:t>
        </w:r>
        <w:proofErr w:type="spellEnd"/>
        <w:r w:rsidRPr="00C44426">
          <w:rPr>
            <w:rFonts w:ascii="Arial" w:eastAsia="Times New Roman" w:hAnsi="Arial" w:cs="Arial"/>
            <w:color w:val="333333"/>
            <w:sz w:val="24"/>
            <w:szCs w:val="24"/>
          </w:rPr>
          <w:t xml:space="preserve">, </w:t>
        </w:r>
        <w:proofErr w:type="spellStart"/>
        <w:r w:rsidRPr="00C44426">
          <w:rPr>
            <w:rFonts w:ascii="Arial" w:eastAsia="Times New Roman" w:hAnsi="Arial" w:cs="Arial"/>
            <w:color w:val="333333"/>
            <w:sz w:val="24"/>
            <w:szCs w:val="24"/>
          </w:rPr>
          <w:t>gradini</w:t>
        </w:r>
        <w:proofErr w:type="spellEnd"/>
        <w:r w:rsidRPr="00C44426">
          <w:rPr>
            <w:rFonts w:ascii="Arial" w:eastAsia="Times New Roman" w:hAnsi="Arial" w:cs="Arial"/>
            <w:color w:val="333333"/>
            <w:sz w:val="24"/>
            <w:szCs w:val="24"/>
          </w:rPr>
          <w:t xml:space="preserve"> </w:t>
        </w:r>
        <w:proofErr w:type="spellStart"/>
        <w:r w:rsidRPr="00C44426">
          <w:rPr>
            <w:rFonts w:ascii="Arial" w:eastAsia="Times New Roman" w:hAnsi="Arial" w:cs="Arial"/>
            <w:color w:val="333333"/>
            <w:sz w:val="24"/>
            <w:szCs w:val="24"/>
          </w:rPr>
          <w:t>pe</w:t>
        </w:r>
        <w:proofErr w:type="spellEnd"/>
        <w:r w:rsidRPr="00C44426">
          <w:rPr>
            <w:rFonts w:ascii="Arial" w:eastAsia="Times New Roman" w:hAnsi="Arial" w:cs="Arial"/>
            <w:color w:val="333333"/>
            <w:sz w:val="24"/>
            <w:szCs w:val="24"/>
          </w:rPr>
          <w:t xml:space="preserve"> </w:t>
        </w:r>
        <w:proofErr w:type="spellStart"/>
        <w:r w:rsidRPr="00C44426">
          <w:rPr>
            <w:rFonts w:ascii="Arial" w:eastAsia="Times New Roman" w:hAnsi="Arial" w:cs="Arial"/>
            <w:color w:val="333333"/>
            <w:sz w:val="24"/>
            <w:szCs w:val="24"/>
          </w:rPr>
          <w:t>doua</w:t>
        </w:r>
        <w:proofErr w:type="spellEnd"/>
        <w:r w:rsidRPr="00C44426">
          <w:rPr>
            <w:rFonts w:ascii="Arial" w:eastAsia="Times New Roman" w:hAnsi="Arial" w:cs="Arial"/>
            <w:color w:val="333333"/>
            <w:sz w:val="24"/>
            <w:szCs w:val="24"/>
          </w:rPr>
          <w:t xml:space="preserve"> </w:t>
        </w:r>
        <w:proofErr w:type="spellStart"/>
        <w:r w:rsidRPr="00C44426">
          <w:rPr>
            <w:rFonts w:ascii="Arial" w:eastAsia="Times New Roman" w:hAnsi="Arial" w:cs="Arial"/>
            <w:color w:val="333333"/>
            <w:sz w:val="24"/>
            <w:szCs w:val="24"/>
          </w:rPr>
          <w:t>nivele</w:t>
        </w:r>
        <w:proofErr w:type="spellEnd"/>
        <w:r w:rsidRPr="00C44426">
          <w:rPr>
            <w:rFonts w:ascii="Arial" w:eastAsia="Times New Roman" w:hAnsi="Arial" w:cs="Arial"/>
            <w:color w:val="333333"/>
            <w:sz w:val="24"/>
            <w:szCs w:val="24"/>
          </w:rPr>
          <w:t xml:space="preserve"> </w:t>
        </w:r>
        <w:proofErr w:type="spellStart"/>
        <w:r w:rsidRPr="00C44426">
          <w:rPr>
            <w:rFonts w:ascii="Arial" w:eastAsia="Times New Roman" w:hAnsi="Arial" w:cs="Arial"/>
            <w:color w:val="333333"/>
            <w:sz w:val="24"/>
            <w:szCs w:val="24"/>
          </w:rPr>
          <w:t>si</w:t>
        </w:r>
        <w:proofErr w:type="spellEnd"/>
        <w:r w:rsidRPr="00C44426">
          <w:rPr>
            <w:rFonts w:ascii="Arial" w:eastAsia="Times New Roman" w:hAnsi="Arial" w:cs="Arial"/>
            <w:color w:val="333333"/>
            <w:sz w:val="24"/>
            <w:szCs w:val="24"/>
          </w:rPr>
          <w:t xml:space="preserve"> piscine. </w:t>
        </w:r>
        <w:proofErr w:type="spellStart"/>
        <w:r w:rsidRPr="00C44426">
          <w:rPr>
            <w:rFonts w:ascii="Arial" w:eastAsia="Times New Roman" w:hAnsi="Arial" w:cs="Arial"/>
            <w:color w:val="333333"/>
            <w:sz w:val="24"/>
            <w:szCs w:val="24"/>
          </w:rPr>
          <w:t>Fiecare</w:t>
        </w:r>
        <w:proofErr w:type="spellEnd"/>
        <w:r w:rsidRPr="00C44426">
          <w:rPr>
            <w:rFonts w:ascii="Arial" w:eastAsia="Times New Roman" w:hAnsi="Arial" w:cs="Arial"/>
            <w:color w:val="333333"/>
            <w:sz w:val="24"/>
            <w:szCs w:val="24"/>
          </w:rPr>
          <w:t xml:space="preserve"> </w:t>
        </w:r>
        <w:proofErr w:type="spellStart"/>
        <w:r w:rsidRPr="00C44426">
          <w:rPr>
            <w:rFonts w:ascii="Arial" w:eastAsia="Times New Roman" w:hAnsi="Arial" w:cs="Arial"/>
            <w:color w:val="333333"/>
            <w:sz w:val="24"/>
            <w:szCs w:val="24"/>
          </w:rPr>
          <w:t>apartament</w:t>
        </w:r>
        <w:proofErr w:type="spellEnd"/>
        <w:r w:rsidRPr="00C44426">
          <w:rPr>
            <w:rFonts w:ascii="Arial" w:eastAsia="Times New Roman" w:hAnsi="Arial" w:cs="Arial"/>
            <w:color w:val="333333"/>
            <w:sz w:val="24"/>
            <w:szCs w:val="24"/>
          </w:rPr>
          <w:t xml:space="preserve"> al </w:t>
        </w:r>
        <w:proofErr w:type="spellStart"/>
        <w:r w:rsidRPr="00C44426">
          <w:rPr>
            <w:rFonts w:ascii="Arial" w:eastAsia="Times New Roman" w:hAnsi="Arial" w:cs="Arial"/>
            <w:color w:val="333333"/>
            <w:sz w:val="24"/>
            <w:szCs w:val="24"/>
          </w:rPr>
          <w:t>ineditului</w:t>
        </w:r>
        <w:proofErr w:type="spellEnd"/>
        <w:r w:rsidRPr="00C44426">
          <w:rPr>
            <w:rFonts w:ascii="Arial" w:eastAsia="Times New Roman" w:hAnsi="Arial" w:cs="Arial"/>
            <w:color w:val="333333"/>
            <w:sz w:val="24"/>
            <w:szCs w:val="24"/>
          </w:rPr>
          <w:t xml:space="preserve"> complex </w:t>
        </w:r>
        <w:proofErr w:type="spellStart"/>
        <w:r w:rsidRPr="00C44426">
          <w:rPr>
            <w:rFonts w:ascii="Arial" w:eastAsia="Times New Roman" w:hAnsi="Arial" w:cs="Arial"/>
            <w:color w:val="333333"/>
            <w:sz w:val="24"/>
            <w:szCs w:val="24"/>
          </w:rPr>
          <w:t>rezidential</w:t>
        </w:r>
        <w:proofErr w:type="spellEnd"/>
        <w:r w:rsidRPr="00C44426">
          <w:rPr>
            <w:rFonts w:ascii="Arial" w:eastAsia="Times New Roman" w:hAnsi="Arial" w:cs="Arial"/>
            <w:color w:val="333333"/>
            <w:sz w:val="24"/>
            <w:szCs w:val="24"/>
          </w:rPr>
          <w:t xml:space="preserve"> are o </w:t>
        </w:r>
        <w:proofErr w:type="spellStart"/>
        <w:r w:rsidRPr="00C44426">
          <w:rPr>
            <w:rFonts w:ascii="Arial" w:eastAsia="Times New Roman" w:hAnsi="Arial" w:cs="Arial"/>
            <w:color w:val="333333"/>
            <w:sz w:val="24"/>
            <w:szCs w:val="24"/>
          </w:rPr>
          <w:t>structura</w:t>
        </w:r>
        <w:proofErr w:type="spellEnd"/>
        <w:r w:rsidRPr="00C44426">
          <w:rPr>
            <w:rFonts w:ascii="Arial" w:eastAsia="Times New Roman" w:hAnsi="Arial" w:cs="Arial"/>
            <w:color w:val="333333"/>
            <w:sz w:val="24"/>
            <w:szCs w:val="24"/>
          </w:rPr>
          <w:t xml:space="preserve"> </w:t>
        </w:r>
        <w:proofErr w:type="spellStart"/>
        <w:r w:rsidRPr="00C44426">
          <w:rPr>
            <w:rFonts w:ascii="Arial" w:eastAsia="Times New Roman" w:hAnsi="Arial" w:cs="Arial"/>
            <w:color w:val="333333"/>
            <w:sz w:val="24"/>
            <w:szCs w:val="24"/>
          </w:rPr>
          <w:t>unica</w:t>
        </w:r>
        <w:proofErr w:type="spellEnd"/>
        <w:r w:rsidRPr="00C44426">
          <w:rPr>
            <w:rFonts w:ascii="Arial" w:eastAsia="Times New Roman" w:hAnsi="Arial" w:cs="Arial"/>
            <w:color w:val="333333"/>
            <w:sz w:val="24"/>
            <w:szCs w:val="24"/>
          </w:rPr>
          <w:t xml:space="preserve">, </w:t>
        </w:r>
        <w:proofErr w:type="spellStart"/>
        <w:r w:rsidRPr="00C44426">
          <w:rPr>
            <w:rFonts w:ascii="Arial" w:eastAsia="Times New Roman" w:hAnsi="Arial" w:cs="Arial"/>
            <w:color w:val="333333"/>
            <w:sz w:val="24"/>
            <w:szCs w:val="24"/>
          </w:rPr>
          <w:t>fiecare</w:t>
        </w:r>
        <w:proofErr w:type="spellEnd"/>
        <w:r w:rsidRPr="00C44426">
          <w:rPr>
            <w:rFonts w:ascii="Arial" w:eastAsia="Times New Roman" w:hAnsi="Arial" w:cs="Arial"/>
            <w:color w:val="333333"/>
            <w:sz w:val="24"/>
            <w:szCs w:val="24"/>
          </w:rPr>
          <w:t xml:space="preserve"> cu </w:t>
        </w:r>
        <w:proofErr w:type="spellStart"/>
        <w:r w:rsidRPr="00C44426">
          <w:rPr>
            <w:rFonts w:ascii="Arial" w:eastAsia="Times New Roman" w:hAnsi="Arial" w:cs="Arial"/>
            <w:color w:val="333333"/>
            <w:sz w:val="24"/>
            <w:szCs w:val="24"/>
          </w:rPr>
          <w:t>vederi</w:t>
        </w:r>
        <w:proofErr w:type="spellEnd"/>
        <w:r w:rsidRPr="00C44426">
          <w:rPr>
            <w:rFonts w:ascii="Arial" w:eastAsia="Times New Roman" w:hAnsi="Arial" w:cs="Arial"/>
            <w:color w:val="333333"/>
            <w:sz w:val="24"/>
            <w:szCs w:val="24"/>
          </w:rPr>
          <w:t xml:space="preserve"> </w:t>
        </w:r>
        <w:proofErr w:type="spellStart"/>
        <w:r w:rsidRPr="00C44426">
          <w:rPr>
            <w:rFonts w:ascii="Arial" w:eastAsia="Times New Roman" w:hAnsi="Arial" w:cs="Arial"/>
            <w:color w:val="333333"/>
            <w:sz w:val="24"/>
            <w:szCs w:val="24"/>
          </w:rPr>
          <w:t>spectaculoase</w:t>
        </w:r>
        <w:proofErr w:type="spellEnd"/>
        <w:r w:rsidRPr="00C44426">
          <w:rPr>
            <w:rFonts w:ascii="Arial" w:eastAsia="Times New Roman" w:hAnsi="Arial" w:cs="Arial"/>
            <w:color w:val="333333"/>
            <w:sz w:val="24"/>
            <w:szCs w:val="24"/>
          </w:rPr>
          <w:t xml:space="preserve"> </w:t>
        </w:r>
        <w:proofErr w:type="spellStart"/>
        <w:r w:rsidRPr="00C44426">
          <w:rPr>
            <w:rFonts w:ascii="Arial" w:eastAsia="Times New Roman" w:hAnsi="Arial" w:cs="Arial"/>
            <w:color w:val="333333"/>
            <w:sz w:val="24"/>
            <w:szCs w:val="24"/>
          </w:rPr>
          <w:t>spre</w:t>
        </w:r>
        <w:proofErr w:type="spellEnd"/>
        <w:r w:rsidRPr="00C44426">
          <w:rPr>
            <w:rFonts w:ascii="Arial" w:eastAsia="Times New Roman" w:hAnsi="Arial" w:cs="Arial"/>
            <w:color w:val="333333"/>
            <w:sz w:val="24"/>
            <w:szCs w:val="24"/>
          </w:rPr>
          <w:t xml:space="preserve"> </w:t>
        </w:r>
        <w:proofErr w:type="spellStart"/>
        <w:r w:rsidRPr="00C44426">
          <w:rPr>
            <w:rFonts w:ascii="Arial" w:eastAsia="Times New Roman" w:hAnsi="Arial" w:cs="Arial"/>
            <w:color w:val="333333"/>
            <w:sz w:val="24"/>
            <w:szCs w:val="24"/>
          </w:rPr>
          <w:t>zona</w:t>
        </w:r>
        <w:proofErr w:type="spellEnd"/>
        <w:r w:rsidRPr="00C44426">
          <w:rPr>
            <w:rFonts w:ascii="Arial" w:eastAsia="Times New Roman" w:hAnsi="Arial" w:cs="Arial"/>
            <w:color w:val="333333"/>
            <w:sz w:val="24"/>
            <w:szCs w:val="24"/>
          </w:rPr>
          <w:t xml:space="preserve"> </w:t>
        </w:r>
        <w:proofErr w:type="spellStart"/>
        <w:r w:rsidRPr="00C44426">
          <w:rPr>
            <w:rFonts w:ascii="Arial" w:eastAsia="Times New Roman" w:hAnsi="Arial" w:cs="Arial"/>
            <w:color w:val="333333"/>
            <w:sz w:val="24"/>
            <w:szCs w:val="24"/>
          </w:rPr>
          <w:t>impadurita</w:t>
        </w:r>
        <w:proofErr w:type="spellEnd"/>
        <w:r w:rsidRPr="00C44426">
          <w:rPr>
            <w:rFonts w:ascii="Arial" w:eastAsia="Times New Roman" w:hAnsi="Arial" w:cs="Arial"/>
            <w:color w:val="333333"/>
            <w:sz w:val="24"/>
            <w:szCs w:val="24"/>
          </w:rPr>
          <w:t xml:space="preserve"> </w:t>
        </w:r>
        <w:proofErr w:type="spellStart"/>
        <w:proofErr w:type="gramStart"/>
        <w:r w:rsidRPr="00C44426">
          <w:rPr>
            <w:rFonts w:ascii="Arial" w:eastAsia="Times New Roman" w:hAnsi="Arial" w:cs="Arial"/>
            <w:color w:val="333333"/>
            <w:sz w:val="24"/>
            <w:szCs w:val="24"/>
          </w:rPr>
          <w:t>ce</w:t>
        </w:r>
        <w:proofErr w:type="spellEnd"/>
        <w:proofErr w:type="gramEnd"/>
        <w:r w:rsidRPr="00C44426">
          <w:rPr>
            <w:rFonts w:ascii="Arial" w:eastAsia="Times New Roman" w:hAnsi="Arial" w:cs="Arial"/>
            <w:color w:val="333333"/>
            <w:sz w:val="24"/>
            <w:szCs w:val="24"/>
          </w:rPr>
          <w:t xml:space="preserve"> </w:t>
        </w:r>
        <w:proofErr w:type="spellStart"/>
        <w:r w:rsidRPr="00C44426">
          <w:rPr>
            <w:rFonts w:ascii="Arial" w:eastAsia="Times New Roman" w:hAnsi="Arial" w:cs="Arial"/>
            <w:color w:val="333333"/>
            <w:sz w:val="24"/>
            <w:szCs w:val="24"/>
          </w:rPr>
          <w:t>imprejmuieste</w:t>
        </w:r>
        <w:proofErr w:type="spellEnd"/>
        <w:r w:rsidRPr="00C44426">
          <w:rPr>
            <w:rFonts w:ascii="Arial" w:eastAsia="Times New Roman" w:hAnsi="Arial" w:cs="Arial"/>
            <w:color w:val="333333"/>
            <w:sz w:val="24"/>
            <w:szCs w:val="24"/>
          </w:rPr>
          <w:t xml:space="preserve"> </w:t>
        </w:r>
        <w:proofErr w:type="spellStart"/>
        <w:r w:rsidRPr="00C44426">
          <w:rPr>
            <w:rFonts w:ascii="Arial" w:eastAsia="Times New Roman" w:hAnsi="Arial" w:cs="Arial"/>
            <w:color w:val="333333"/>
            <w:sz w:val="24"/>
            <w:szCs w:val="24"/>
          </w:rPr>
          <w:t>turnul</w:t>
        </w:r>
        <w:proofErr w:type="spellEnd"/>
        <w:r w:rsidRPr="00C44426">
          <w:rPr>
            <w:rFonts w:ascii="Arial" w:eastAsia="Times New Roman" w:hAnsi="Arial" w:cs="Arial"/>
            <w:color w:val="333333"/>
            <w:sz w:val="24"/>
            <w:szCs w:val="24"/>
          </w:rPr>
          <w:t xml:space="preserve"> </w:t>
        </w:r>
        <w:proofErr w:type="spellStart"/>
        <w:r w:rsidRPr="00C44426">
          <w:rPr>
            <w:rFonts w:ascii="Arial" w:eastAsia="Times New Roman" w:hAnsi="Arial" w:cs="Arial"/>
            <w:color w:val="333333"/>
            <w:sz w:val="24"/>
            <w:szCs w:val="24"/>
          </w:rPr>
          <w:t>rasucit</w:t>
        </w:r>
        <w:proofErr w:type="spellEnd"/>
        <w:r w:rsidRPr="00C44426">
          <w:rPr>
            <w:rFonts w:ascii="Arial" w:eastAsia="Times New Roman" w:hAnsi="Arial" w:cs="Arial"/>
            <w:color w:val="333333"/>
            <w:sz w:val="24"/>
            <w:szCs w:val="24"/>
          </w:rPr>
          <w:t>.</w:t>
        </w:r>
      </w:ins>
    </w:p>
    <w:p w:rsidR="00C44426" w:rsidRPr="00C44426" w:rsidRDefault="00C44426" w:rsidP="00C44426">
      <w:pPr>
        <w:shd w:val="clear" w:color="auto" w:fill="FFFFFF"/>
        <w:spacing w:after="75" w:line="240" w:lineRule="auto"/>
        <w:jc w:val="center"/>
        <w:rPr>
          <w:ins w:id="37" w:author="Unknown"/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b/>
          <w:bCs/>
          <w:noProof/>
          <w:color w:val="019875"/>
          <w:sz w:val="24"/>
          <w:szCs w:val="24"/>
        </w:rPr>
        <w:lastRenderedPageBreak/>
        <w:drawing>
          <wp:inline distT="0" distB="0" distL="0" distR="0">
            <wp:extent cx="4762500" cy="2674620"/>
            <wp:effectExtent l="0" t="0" r="0" b="0"/>
            <wp:docPr id="2" name="Picture 2" descr="turnul opus hong kong">
              <a:hlinkClick xmlns:a="http://schemas.openxmlformats.org/drawingml/2006/main" r:id="rId2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turnul opus hong kong">
                      <a:hlinkClick r:id="rId2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67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4426" w:rsidRPr="00C44426" w:rsidRDefault="00C44426" w:rsidP="00C44426">
      <w:pPr>
        <w:shd w:val="clear" w:color="auto" w:fill="FFFFFF"/>
        <w:spacing w:after="0" w:line="300" w:lineRule="atLeast"/>
        <w:rPr>
          <w:ins w:id="38" w:author="Unknown"/>
          <w:rFonts w:ascii="Arial" w:eastAsia="Times New Roman" w:hAnsi="Arial" w:cs="Arial"/>
          <w:color w:val="333333"/>
          <w:sz w:val="24"/>
          <w:szCs w:val="24"/>
        </w:rPr>
      </w:pPr>
      <w:ins w:id="39" w:author="Unknown">
        <w:r w:rsidRPr="00C44426">
          <w:rPr>
            <w:rFonts w:ascii="Arial" w:eastAsia="Times New Roman" w:hAnsi="Arial" w:cs="Arial"/>
            <w:color w:val="333333"/>
            <w:sz w:val="24"/>
            <w:szCs w:val="24"/>
          </w:rPr>
          <w:t xml:space="preserve">10. </w:t>
        </w:r>
        <w:proofErr w:type="spellStart"/>
        <w:r w:rsidRPr="00C44426">
          <w:rPr>
            <w:rFonts w:ascii="Arial" w:eastAsia="Times New Roman" w:hAnsi="Arial" w:cs="Arial"/>
            <w:color w:val="333333"/>
            <w:sz w:val="24"/>
            <w:szCs w:val="24"/>
          </w:rPr>
          <w:t>Turnul</w:t>
        </w:r>
        <w:proofErr w:type="spellEnd"/>
        <w:r w:rsidRPr="00C44426">
          <w:rPr>
            <w:rFonts w:ascii="Arial" w:eastAsia="Times New Roman" w:hAnsi="Arial" w:cs="Arial"/>
            <w:color w:val="333333"/>
            <w:sz w:val="24"/>
            <w:szCs w:val="24"/>
          </w:rPr>
          <w:t xml:space="preserve"> </w:t>
        </w:r>
        <w:proofErr w:type="spellStart"/>
        <w:r w:rsidRPr="00C44426">
          <w:rPr>
            <w:rFonts w:ascii="Arial" w:eastAsia="Times New Roman" w:hAnsi="Arial" w:cs="Arial"/>
            <w:color w:val="333333"/>
            <w:sz w:val="24"/>
            <w:szCs w:val="24"/>
          </w:rPr>
          <w:t>spiralat</w:t>
        </w:r>
        <w:proofErr w:type="spellEnd"/>
        <w:r w:rsidRPr="00C44426">
          <w:rPr>
            <w:rFonts w:ascii="Arial" w:eastAsia="Times New Roman" w:hAnsi="Arial" w:cs="Arial"/>
            <w:color w:val="333333"/>
            <w:sz w:val="24"/>
            <w:szCs w:val="24"/>
          </w:rPr>
          <w:t xml:space="preserve"> Mode </w:t>
        </w:r>
        <w:proofErr w:type="spellStart"/>
        <w:r w:rsidRPr="00C44426">
          <w:rPr>
            <w:rFonts w:ascii="Arial" w:eastAsia="Times New Roman" w:hAnsi="Arial" w:cs="Arial"/>
            <w:color w:val="333333"/>
            <w:sz w:val="24"/>
            <w:szCs w:val="24"/>
          </w:rPr>
          <w:t>Gakuen</w:t>
        </w:r>
        <w:proofErr w:type="spellEnd"/>
        <w:r w:rsidRPr="00C44426">
          <w:rPr>
            <w:rFonts w:ascii="Arial" w:eastAsia="Times New Roman" w:hAnsi="Arial" w:cs="Arial"/>
            <w:color w:val="333333"/>
            <w:sz w:val="24"/>
            <w:szCs w:val="24"/>
          </w:rPr>
          <w:t xml:space="preserve"> </w:t>
        </w:r>
        <w:proofErr w:type="spellStart"/>
        <w:proofErr w:type="gramStart"/>
        <w:r w:rsidRPr="00C44426">
          <w:rPr>
            <w:rFonts w:ascii="Arial" w:eastAsia="Times New Roman" w:hAnsi="Arial" w:cs="Arial"/>
            <w:color w:val="333333"/>
            <w:sz w:val="24"/>
            <w:szCs w:val="24"/>
          </w:rPr>
          <w:t>este</w:t>
        </w:r>
        <w:proofErr w:type="spellEnd"/>
        <w:proofErr w:type="gramEnd"/>
        <w:r w:rsidRPr="00C44426">
          <w:rPr>
            <w:rFonts w:ascii="Arial" w:eastAsia="Times New Roman" w:hAnsi="Arial" w:cs="Arial"/>
            <w:color w:val="333333"/>
            <w:sz w:val="24"/>
            <w:szCs w:val="24"/>
          </w:rPr>
          <w:t xml:space="preserve"> o </w:t>
        </w:r>
        <w:proofErr w:type="spellStart"/>
        <w:r w:rsidRPr="00C44426">
          <w:rPr>
            <w:rFonts w:ascii="Arial" w:eastAsia="Times New Roman" w:hAnsi="Arial" w:cs="Arial"/>
            <w:color w:val="333333"/>
            <w:sz w:val="24"/>
            <w:szCs w:val="24"/>
          </w:rPr>
          <w:t>constructie</w:t>
        </w:r>
        <w:proofErr w:type="spellEnd"/>
        <w:r w:rsidRPr="00C44426">
          <w:rPr>
            <w:rFonts w:ascii="Arial" w:eastAsia="Times New Roman" w:hAnsi="Arial" w:cs="Arial"/>
            <w:color w:val="333333"/>
            <w:sz w:val="24"/>
            <w:szCs w:val="24"/>
          </w:rPr>
          <w:t xml:space="preserve"> </w:t>
        </w:r>
        <w:proofErr w:type="spellStart"/>
        <w:r w:rsidRPr="00C44426">
          <w:rPr>
            <w:rFonts w:ascii="Arial" w:eastAsia="Times New Roman" w:hAnsi="Arial" w:cs="Arial"/>
            <w:color w:val="333333"/>
            <w:sz w:val="24"/>
            <w:szCs w:val="24"/>
          </w:rPr>
          <w:t>moderna</w:t>
        </w:r>
        <w:proofErr w:type="spellEnd"/>
        <w:r w:rsidRPr="00C44426">
          <w:rPr>
            <w:rFonts w:ascii="Arial" w:eastAsia="Times New Roman" w:hAnsi="Arial" w:cs="Arial"/>
            <w:color w:val="333333"/>
            <w:sz w:val="24"/>
            <w:szCs w:val="24"/>
          </w:rPr>
          <w:t xml:space="preserve"> de 170 </w:t>
        </w:r>
        <w:proofErr w:type="spellStart"/>
        <w:r w:rsidRPr="00C44426">
          <w:rPr>
            <w:rFonts w:ascii="Arial" w:eastAsia="Times New Roman" w:hAnsi="Arial" w:cs="Arial"/>
            <w:color w:val="333333"/>
            <w:sz w:val="24"/>
            <w:szCs w:val="24"/>
          </w:rPr>
          <w:t>metri</w:t>
        </w:r>
        <w:proofErr w:type="spellEnd"/>
        <w:r w:rsidRPr="00C44426">
          <w:rPr>
            <w:rFonts w:ascii="Arial" w:eastAsia="Times New Roman" w:hAnsi="Arial" w:cs="Arial"/>
            <w:color w:val="333333"/>
            <w:sz w:val="24"/>
            <w:szCs w:val="24"/>
          </w:rPr>
          <w:t xml:space="preserve"> </w:t>
        </w:r>
        <w:proofErr w:type="spellStart"/>
        <w:r w:rsidRPr="00C44426">
          <w:rPr>
            <w:rFonts w:ascii="Arial" w:eastAsia="Times New Roman" w:hAnsi="Arial" w:cs="Arial"/>
            <w:color w:val="333333"/>
            <w:sz w:val="24"/>
            <w:szCs w:val="24"/>
          </w:rPr>
          <w:t>inaltime</w:t>
        </w:r>
        <w:proofErr w:type="spellEnd"/>
        <w:r w:rsidRPr="00C44426">
          <w:rPr>
            <w:rFonts w:ascii="Arial" w:eastAsia="Times New Roman" w:hAnsi="Arial" w:cs="Arial"/>
            <w:color w:val="333333"/>
            <w:sz w:val="24"/>
            <w:szCs w:val="24"/>
          </w:rPr>
          <w:t xml:space="preserve">, </w:t>
        </w:r>
        <w:proofErr w:type="spellStart"/>
        <w:r w:rsidRPr="00C44426">
          <w:rPr>
            <w:rFonts w:ascii="Arial" w:eastAsia="Times New Roman" w:hAnsi="Arial" w:cs="Arial"/>
            <w:color w:val="333333"/>
            <w:sz w:val="24"/>
            <w:szCs w:val="24"/>
          </w:rPr>
          <w:t>amplasata</w:t>
        </w:r>
        <w:proofErr w:type="spellEnd"/>
        <w:r w:rsidRPr="00C44426">
          <w:rPr>
            <w:rFonts w:ascii="Arial" w:eastAsia="Times New Roman" w:hAnsi="Arial" w:cs="Arial"/>
            <w:color w:val="333333"/>
            <w:sz w:val="24"/>
            <w:szCs w:val="24"/>
          </w:rPr>
          <w:t xml:space="preserve"> </w:t>
        </w:r>
        <w:proofErr w:type="spellStart"/>
        <w:r w:rsidRPr="00C44426">
          <w:rPr>
            <w:rFonts w:ascii="Arial" w:eastAsia="Times New Roman" w:hAnsi="Arial" w:cs="Arial"/>
            <w:color w:val="333333"/>
            <w:sz w:val="24"/>
            <w:szCs w:val="24"/>
          </w:rPr>
          <w:t>intr-una</w:t>
        </w:r>
        <w:proofErr w:type="spellEnd"/>
        <w:r w:rsidRPr="00C44426">
          <w:rPr>
            <w:rFonts w:ascii="Arial" w:eastAsia="Times New Roman" w:hAnsi="Arial" w:cs="Arial"/>
            <w:color w:val="333333"/>
            <w:sz w:val="24"/>
            <w:szCs w:val="24"/>
          </w:rPr>
          <w:t xml:space="preserve"> </w:t>
        </w:r>
        <w:proofErr w:type="spellStart"/>
        <w:r w:rsidRPr="00C44426">
          <w:rPr>
            <w:rFonts w:ascii="Arial" w:eastAsia="Times New Roman" w:hAnsi="Arial" w:cs="Arial"/>
            <w:color w:val="333333"/>
            <w:sz w:val="24"/>
            <w:szCs w:val="24"/>
          </w:rPr>
          <w:t>dintre</w:t>
        </w:r>
        <w:proofErr w:type="spellEnd"/>
        <w:r w:rsidRPr="00C44426">
          <w:rPr>
            <w:rFonts w:ascii="Arial" w:eastAsia="Times New Roman" w:hAnsi="Arial" w:cs="Arial"/>
            <w:color w:val="333333"/>
            <w:sz w:val="24"/>
            <w:szCs w:val="24"/>
          </w:rPr>
          <w:t xml:space="preserve"> </w:t>
        </w:r>
        <w:proofErr w:type="spellStart"/>
        <w:r w:rsidRPr="00C44426">
          <w:rPr>
            <w:rFonts w:ascii="Arial" w:eastAsia="Times New Roman" w:hAnsi="Arial" w:cs="Arial"/>
            <w:color w:val="333333"/>
            <w:sz w:val="24"/>
            <w:szCs w:val="24"/>
          </w:rPr>
          <w:t>cele</w:t>
        </w:r>
        <w:proofErr w:type="spellEnd"/>
        <w:r w:rsidRPr="00C44426">
          <w:rPr>
            <w:rFonts w:ascii="Arial" w:eastAsia="Times New Roman" w:hAnsi="Arial" w:cs="Arial"/>
            <w:color w:val="333333"/>
            <w:sz w:val="24"/>
            <w:szCs w:val="24"/>
          </w:rPr>
          <w:t xml:space="preserve"> </w:t>
        </w:r>
        <w:proofErr w:type="spellStart"/>
        <w:r w:rsidRPr="00C44426">
          <w:rPr>
            <w:rFonts w:ascii="Arial" w:eastAsia="Times New Roman" w:hAnsi="Arial" w:cs="Arial"/>
            <w:color w:val="333333"/>
            <w:sz w:val="24"/>
            <w:szCs w:val="24"/>
          </w:rPr>
          <w:t>mai</w:t>
        </w:r>
        <w:proofErr w:type="spellEnd"/>
        <w:r w:rsidRPr="00C44426">
          <w:rPr>
            <w:rFonts w:ascii="Arial" w:eastAsia="Times New Roman" w:hAnsi="Arial" w:cs="Arial"/>
            <w:color w:val="333333"/>
            <w:sz w:val="24"/>
            <w:szCs w:val="24"/>
          </w:rPr>
          <w:t xml:space="preserve"> populate </w:t>
        </w:r>
        <w:proofErr w:type="spellStart"/>
        <w:r w:rsidRPr="00C44426">
          <w:rPr>
            <w:rFonts w:ascii="Arial" w:eastAsia="Times New Roman" w:hAnsi="Arial" w:cs="Arial"/>
            <w:color w:val="333333"/>
            <w:sz w:val="24"/>
            <w:szCs w:val="24"/>
          </w:rPr>
          <w:t>si</w:t>
        </w:r>
        <w:proofErr w:type="spellEnd"/>
        <w:r w:rsidRPr="00C44426">
          <w:rPr>
            <w:rFonts w:ascii="Arial" w:eastAsia="Times New Roman" w:hAnsi="Arial" w:cs="Arial"/>
            <w:color w:val="333333"/>
            <w:sz w:val="24"/>
            <w:szCs w:val="24"/>
          </w:rPr>
          <w:t xml:space="preserve"> </w:t>
        </w:r>
        <w:proofErr w:type="spellStart"/>
        <w:r w:rsidRPr="00C44426">
          <w:rPr>
            <w:rFonts w:ascii="Arial" w:eastAsia="Times New Roman" w:hAnsi="Arial" w:cs="Arial"/>
            <w:color w:val="333333"/>
            <w:sz w:val="24"/>
            <w:szCs w:val="24"/>
          </w:rPr>
          <w:t>aglomerate</w:t>
        </w:r>
        <w:proofErr w:type="spellEnd"/>
        <w:r w:rsidRPr="00C44426">
          <w:rPr>
            <w:rFonts w:ascii="Arial" w:eastAsia="Times New Roman" w:hAnsi="Arial" w:cs="Arial"/>
            <w:color w:val="333333"/>
            <w:sz w:val="24"/>
            <w:szCs w:val="24"/>
          </w:rPr>
          <w:t xml:space="preserve"> zone din Nagoya, </w:t>
        </w:r>
        <w:proofErr w:type="spellStart"/>
        <w:r w:rsidRPr="00C44426">
          <w:rPr>
            <w:rFonts w:ascii="Arial" w:eastAsia="Times New Roman" w:hAnsi="Arial" w:cs="Arial"/>
            <w:color w:val="333333"/>
            <w:sz w:val="24"/>
            <w:szCs w:val="24"/>
          </w:rPr>
          <w:t>Japonia</w:t>
        </w:r>
        <w:proofErr w:type="spellEnd"/>
        <w:r w:rsidRPr="00C44426">
          <w:rPr>
            <w:rFonts w:ascii="Arial" w:eastAsia="Times New Roman" w:hAnsi="Arial" w:cs="Arial"/>
            <w:color w:val="333333"/>
            <w:sz w:val="24"/>
            <w:szCs w:val="24"/>
          </w:rPr>
          <w:t xml:space="preserve">. </w:t>
        </w:r>
        <w:proofErr w:type="spellStart"/>
        <w:r w:rsidRPr="00C44426">
          <w:rPr>
            <w:rFonts w:ascii="Arial" w:eastAsia="Times New Roman" w:hAnsi="Arial" w:cs="Arial"/>
            <w:color w:val="333333"/>
            <w:sz w:val="24"/>
            <w:szCs w:val="24"/>
          </w:rPr>
          <w:t>Cladirea</w:t>
        </w:r>
        <w:proofErr w:type="spellEnd"/>
        <w:r w:rsidRPr="00C44426">
          <w:rPr>
            <w:rFonts w:ascii="Arial" w:eastAsia="Times New Roman" w:hAnsi="Arial" w:cs="Arial"/>
            <w:color w:val="333333"/>
            <w:sz w:val="24"/>
            <w:szCs w:val="24"/>
          </w:rPr>
          <w:t xml:space="preserve"> are 36 de </w:t>
        </w:r>
        <w:proofErr w:type="spellStart"/>
        <w:r w:rsidRPr="00C44426">
          <w:rPr>
            <w:rFonts w:ascii="Arial" w:eastAsia="Times New Roman" w:hAnsi="Arial" w:cs="Arial"/>
            <w:color w:val="333333"/>
            <w:sz w:val="24"/>
            <w:szCs w:val="24"/>
          </w:rPr>
          <w:t>etaje</w:t>
        </w:r>
        <w:proofErr w:type="spellEnd"/>
        <w:r w:rsidRPr="00C44426">
          <w:rPr>
            <w:rFonts w:ascii="Arial" w:eastAsia="Times New Roman" w:hAnsi="Arial" w:cs="Arial"/>
            <w:color w:val="333333"/>
            <w:sz w:val="24"/>
            <w:szCs w:val="24"/>
          </w:rPr>
          <w:t xml:space="preserve"> </w:t>
        </w:r>
        <w:proofErr w:type="spellStart"/>
        <w:r w:rsidRPr="00C44426">
          <w:rPr>
            <w:rFonts w:ascii="Arial" w:eastAsia="Times New Roman" w:hAnsi="Arial" w:cs="Arial"/>
            <w:color w:val="333333"/>
            <w:sz w:val="24"/>
            <w:szCs w:val="24"/>
          </w:rPr>
          <w:t>si</w:t>
        </w:r>
        <w:proofErr w:type="spellEnd"/>
        <w:r w:rsidRPr="00C44426">
          <w:rPr>
            <w:rFonts w:ascii="Arial" w:eastAsia="Times New Roman" w:hAnsi="Arial" w:cs="Arial"/>
            <w:color w:val="333333"/>
            <w:sz w:val="24"/>
            <w:szCs w:val="24"/>
          </w:rPr>
          <w:t xml:space="preserve"> </w:t>
        </w:r>
        <w:proofErr w:type="spellStart"/>
        <w:proofErr w:type="gramStart"/>
        <w:r w:rsidRPr="00C44426">
          <w:rPr>
            <w:rFonts w:ascii="Arial" w:eastAsia="Times New Roman" w:hAnsi="Arial" w:cs="Arial"/>
            <w:color w:val="333333"/>
            <w:sz w:val="24"/>
            <w:szCs w:val="24"/>
          </w:rPr>
          <w:t>este</w:t>
        </w:r>
        <w:proofErr w:type="spellEnd"/>
        <w:proofErr w:type="gramEnd"/>
        <w:r w:rsidRPr="00C44426">
          <w:rPr>
            <w:rFonts w:ascii="Arial" w:eastAsia="Times New Roman" w:hAnsi="Arial" w:cs="Arial"/>
            <w:color w:val="333333"/>
            <w:sz w:val="24"/>
            <w:szCs w:val="24"/>
          </w:rPr>
          <w:t xml:space="preserve"> </w:t>
        </w:r>
        <w:proofErr w:type="spellStart"/>
        <w:r w:rsidRPr="00C44426">
          <w:rPr>
            <w:rFonts w:ascii="Arial" w:eastAsia="Times New Roman" w:hAnsi="Arial" w:cs="Arial"/>
            <w:color w:val="333333"/>
            <w:sz w:val="24"/>
            <w:szCs w:val="24"/>
          </w:rPr>
          <w:t>sediul</w:t>
        </w:r>
        <w:proofErr w:type="spellEnd"/>
        <w:r w:rsidRPr="00C44426">
          <w:rPr>
            <w:rFonts w:ascii="Arial" w:eastAsia="Times New Roman" w:hAnsi="Arial" w:cs="Arial"/>
            <w:color w:val="333333"/>
            <w:sz w:val="24"/>
            <w:szCs w:val="24"/>
          </w:rPr>
          <w:t xml:space="preserve"> a </w:t>
        </w:r>
        <w:proofErr w:type="spellStart"/>
        <w:r w:rsidRPr="00C44426">
          <w:rPr>
            <w:rFonts w:ascii="Arial" w:eastAsia="Times New Roman" w:hAnsi="Arial" w:cs="Arial"/>
            <w:color w:val="333333"/>
            <w:sz w:val="24"/>
            <w:szCs w:val="24"/>
          </w:rPr>
          <w:t>trei</w:t>
        </w:r>
        <w:proofErr w:type="spellEnd"/>
        <w:r w:rsidRPr="00C44426">
          <w:rPr>
            <w:rFonts w:ascii="Arial" w:eastAsia="Times New Roman" w:hAnsi="Arial" w:cs="Arial"/>
            <w:color w:val="333333"/>
            <w:sz w:val="24"/>
            <w:szCs w:val="24"/>
          </w:rPr>
          <w:t xml:space="preserve"> </w:t>
        </w:r>
        <w:proofErr w:type="spellStart"/>
        <w:r w:rsidRPr="00C44426">
          <w:rPr>
            <w:rFonts w:ascii="Arial" w:eastAsia="Times New Roman" w:hAnsi="Arial" w:cs="Arial"/>
            <w:color w:val="333333"/>
            <w:sz w:val="24"/>
            <w:szCs w:val="24"/>
          </w:rPr>
          <w:t>scoli</w:t>
        </w:r>
        <w:proofErr w:type="spellEnd"/>
        <w:r w:rsidRPr="00C44426">
          <w:rPr>
            <w:rFonts w:ascii="Arial" w:eastAsia="Times New Roman" w:hAnsi="Arial" w:cs="Arial"/>
            <w:color w:val="333333"/>
            <w:sz w:val="24"/>
            <w:szCs w:val="24"/>
          </w:rPr>
          <w:t xml:space="preserve"> </w:t>
        </w:r>
        <w:proofErr w:type="spellStart"/>
        <w:r w:rsidRPr="00C44426">
          <w:rPr>
            <w:rFonts w:ascii="Arial" w:eastAsia="Times New Roman" w:hAnsi="Arial" w:cs="Arial"/>
            <w:color w:val="333333"/>
            <w:sz w:val="24"/>
            <w:szCs w:val="24"/>
          </w:rPr>
          <w:t>vocationale</w:t>
        </w:r>
        <w:proofErr w:type="spellEnd"/>
        <w:r w:rsidRPr="00C44426">
          <w:rPr>
            <w:rFonts w:ascii="Arial" w:eastAsia="Times New Roman" w:hAnsi="Arial" w:cs="Arial"/>
            <w:color w:val="333333"/>
            <w:sz w:val="24"/>
            <w:szCs w:val="24"/>
          </w:rPr>
          <w:t xml:space="preserve"> </w:t>
        </w:r>
        <w:proofErr w:type="spellStart"/>
        <w:r w:rsidRPr="00C44426">
          <w:rPr>
            <w:rFonts w:ascii="Arial" w:eastAsia="Times New Roman" w:hAnsi="Arial" w:cs="Arial"/>
            <w:color w:val="333333"/>
            <w:sz w:val="24"/>
            <w:szCs w:val="24"/>
          </w:rPr>
          <w:t>japoneze</w:t>
        </w:r>
        <w:proofErr w:type="spellEnd"/>
        <w:r w:rsidRPr="00C44426">
          <w:rPr>
            <w:rFonts w:ascii="Arial" w:eastAsia="Times New Roman" w:hAnsi="Arial" w:cs="Arial"/>
            <w:color w:val="333333"/>
            <w:sz w:val="24"/>
            <w:szCs w:val="24"/>
          </w:rPr>
          <w:t>.</w:t>
        </w:r>
      </w:ins>
    </w:p>
    <w:p w:rsidR="00C44426" w:rsidRPr="00C44426" w:rsidRDefault="00C44426" w:rsidP="00C44426">
      <w:pPr>
        <w:shd w:val="clear" w:color="auto" w:fill="FFFFFF"/>
        <w:spacing w:after="75" w:line="240" w:lineRule="auto"/>
        <w:jc w:val="center"/>
        <w:rPr>
          <w:ins w:id="40" w:author="Unknown"/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b/>
          <w:bCs/>
          <w:noProof/>
          <w:color w:val="444444"/>
          <w:sz w:val="24"/>
          <w:szCs w:val="24"/>
        </w:rPr>
        <w:lastRenderedPageBreak/>
        <w:drawing>
          <wp:inline distT="0" distB="0" distL="0" distR="0">
            <wp:extent cx="2788920" cy="5524500"/>
            <wp:effectExtent l="0" t="0" r="0" b="0"/>
            <wp:docPr id="1" name="Picture 1" descr="turn spiralat mode gakuen nagoya">
              <a:hlinkClick xmlns:a="http://schemas.openxmlformats.org/drawingml/2006/main" r:id="rId2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turn spiralat mode gakuen nagoya">
                      <a:hlinkClick r:id="rId2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8920" cy="552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3B38" w:rsidRDefault="00F13B38">
      <w:bookmarkStart w:id="41" w:name="_GoBack"/>
      <w:bookmarkEnd w:id="41"/>
    </w:p>
    <w:sectPr w:rsidR="00F13B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4426"/>
    <w:rsid w:val="00C44426"/>
    <w:rsid w:val="00F13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4442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442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C444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44426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44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442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4442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442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C444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44426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44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442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098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321586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  <w:divsChild>
            <w:div w:id="1483736745">
              <w:marLeft w:val="75"/>
              <w:marRight w:val="75"/>
              <w:marTop w:val="75"/>
              <w:marBottom w:val="75"/>
              <w:divBdr>
                <w:top w:val="single" w:sz="6" w:space="3" w:color="FFFFFF"/>
                <w:left w:val="single" w:sz="6" w:space="0" w:color="FFFFFF"/>
                <w:bottom w:val="single" w:sz="6" w:space="0" w:color="FFFFFF"/>
                <w:right w:val="single" w:sz="6" w:space="0" w:color="FFFFFF"/>
              </w:divBdr>
              <w:divsChild>
                <w:div w:id="824128501">
                  <w:marLeft w:val="0"/>
                  <w:marRight w:val="75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539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69710">
              <w:marLeft w:val="0"/>
              <w:marRight w:val="0"/>
              <w:marTop w:val="75"/>
              <w:marBottom w:val="75"/>
              <w:divBdr>
                <w:top w:val="single" w:sz="6" w:space="3" w:color="FFFFFF"/>
                <w:left w:val="single" w:sz="6" w:space="0" w:color="FFFFFF"/>
                <w:bottom w:val="single" w:sz="6" w:space="0" w:color="FFFFFF"/>
                <w:right w:val="single" w:sz="6" w:space="0" w:color="FFFFFF"/>
              </w:divBdr>
            </w:div>
            <w:div w:id="210657315">
              <w:marLeft w:val="0"/>
              <w:marRight w:val="0"/>
              <w:marTop w:val="75"/>
              <w:marBottom w:val="75"/>
              <w:divBdr>
                <w:top w:val="single" w:sz="6" w:space="3" w:color="FFFFFF"/>
                <w:left w:val="single" w:sz="6" w:space="0" w:color="FFFFFF"/>
                <w:bottom w:val="single" w:sz="6" w:space="0" w:color="FFFFFF"/>
                <w:right w:val="single" w:sz="6" w:space="0" w:color="FFFFFF"/>
              </w:divBdr>
            </w:div>
            <w:div w:id="1302538959">
              <w:marLeft w:val="0"/>
              <w:marRight w:val="0"/>
              <w:marTop w:val="75"/>
              <w:marBottom w:val="75"/>
              <w:divBdr>
                <w:top w:val="single" w:sz="6" w:space="3" w:color="FFFFFF"/>
                <w:left w:val="single" w:sz="6" w:space="0" w:color="FFFFFF"/>
                <w:bottom w:val="single" w:sz="6" w:space="0" w:color="FFFFFF"/>
                <w:right w:val="single" w:sz="6" w:space="0" w:color="FFFFFF"/>
              </w:divBdr>
            </w:div>
            <w:div w:id="1474984837">
              <w:marLeft w:val="0"/>
              <w:marRight w:val="0"/>
              <w:marTop w:val="75"/>
              <w:marBottom w:val="75"/>
              <w:divBdr>
                <w:top w:val="single" w:sz="6" w:space="3" w:color="FFFFFF"/>
                <w:left w:val="single" w:sz="6" w:space="0" w:color="FFFFFF"/>
                <w:bottom w:val="single" w:sz="6" w:space="0" w:color="FFFFFF"/>
                <w:right w:val="single" w:sz="6" w:space="0" w:color="FFFFFF"/>
              </w:divBdr>
            </w:div>
            <w:div w:id="1017198991">
              <w:marLeft w:val="0"/>
              <w:marRight w:val="0"/>
              <w:marTop w:val="75"/>
              <w:marBottom w:val="75"/>
              <w:divBdr>
                <w:top w:val="single" w:sz="6" w:space="3" w:color="FFFFFF"/>
                <w:left w:val="single" w:sz="6" w:space="0" w:color="FFFFFF"/>
                <w:bottom w:val="single" w:sz="6" w:space="0" w:color="FFFFFF"/>
                <w:right w:val="single" w:sz="6" w:space="0" w:color="FFFFFF"/>
              </w:divBdr>
            </w:div>
            <w:div w:id="993293891">
              <w:marLeft w:val="0"/>
              <w:marRight w:val="0"/>
              <w:marTop w:val="75"/>
              <w:marBottom w:val="75"/>
              <w:divBdr>
                <w:top w:val="single" w:sz="6" w:space="3" w:color="FFFFFF"/>
                <w:left w:val="single" w:sz="6" w:space="0" w:color="FFFFFF"/>
                <w:bottom w:val="single" w:sz="6" w:space="0" w:color="FFFFFF"/>
                <w:right w:val="single" w:sz="6" w:space="0" w:color="FFFFFF"/>
              </w:divBdr>
            </w:div>
            <w:div w:id="89939237">
              <w:marLeft w:val="0"/>
              <w:marRight w:val="0"/>
              <w:marTop w:val="75"/>
              <w:marBottom w:val="75"/>
              <w:divBdr>
                <w:top w:val="single" w:sz="6" w:space="3" w:color="FFFFFF"/>
                <w:left w:val="single" w:sz="6" w:space="0" w:color="FFFFFF"/>
                <w:bottom w:val="single" w:sz="6" w:space="0" w:color="FFFFFF"/>
                <w:right w:val="single" w:sz="6" w:space="0" w:color="FFFFFF"/>
              </w:divBdr>
            </w:div>
            <w:div w:id="1742605755">
              <w:marLeft w:val="0"/>
              <w:marRight w:val="0"/>
              <w:marTop w:val="75"/>
              <w:marBottom w:val="75"/>
              <w:divBdr>
                <w:top w:val="single" w:sz="6" w:space="3" w:color="FFFFFF"/>
                <w:left w:val="single" w:sz="6" w:space="0" w:color="FFFFFF"/>
                <w:bottom w:val="single" w:sz="6" w:space="0" w:color="FFFFFF"/>
                <w:right w:val="single" w:sz="6" w:space="0" w:color="FFFFFF"/>
              </w:divBdr>
            </w:div>
            <w:div w:id="1100955833">
              <w:marLeft w:val="0"/>
              <w:marRight w:val="0"/>
              <w:marTop w:val="75"/>
              <w:marBottom w:val="75"/>
              <w:divBdr>
                <w:top w:val="single" w:sz="6" w:space="3" w:color="FFFFFF"/>
                <w:left w:val="single" w:sz="6" w:space="0" w:color="FFFFFF"/>
                <w:bottom w:val="single" w:sz="6" w:space="0" w:color="FFFFFF"/>
                <w:right w:val="single" w:sz="6" w:space="0" w:color="FFFFFF"/>
              </w:divBdr>
            </w:div>
            <w:div w:id="108353135">
              <w:marLeft w:val="0"/>
              <w:marRight w:val="0"/>
              <w:marTop w:val="75"/>
              <w:marBottom w:val="75"/>
              <w:divBdr>
                <w:top w:val="single" w:sz="6" w:space="3" w:color="FFFFFF"/>
                <w:left w:val="single" w:sz="6" w:space="0" w:color="FFFFFF"/>
                <w:bottom w:val="single" w:sz="6" w:space="0" w:color="FFFFFF"/>
                <w:right w:val="single" w:sz="6" w:space="0" w:color="FFFFFF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5.jpeg"/><Relationship Id="rId18" Type="http://schemas.openxmlformats.org/officeDocument/2006/relationships/hyperlink" Target="http://www.casadex.ro/wp-content/uploads/turn-spirala-evolution-tower-moscova.jpg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9.jpeg"/><Relationship Id="rId7" Type="http://schemas.openxmlformats.org/officeDocument/2006/relationships/hyperlink" Target="http://www.casadex.ro/wp-content/uploads/turnul-avaz-sarajevo.jpg" TargetMode="External"/><Relationship Id="rId12" Type="http://schemas.openxmlformats.org/officeDocument/2006/relationships/hyperlink" Target="http://www.casadex.ro/wp-content/uploads/turnul-rasucit-infinity-dubai.jpg" TargetMode="External"/><Relationship Id="rId17" Type="http://schemas.openxmlformats.org/officeDocument/2006/relationships/image" Target="media/image7.jpeg"/><Relationship Id="rId25" Type="http://schemas.openxmlformats.org/officeDocument/2006/relationships/image" Target="media/image11.jpeg"/><Relationship Id="rId2" Type="http://schemas.microsoft.com/office/2007/relationships/stylesWithEffects" Target="stylesWithEffects.xml"/><Relationship Id="rId16" Type="http://schemas.openxmlformats.org/officeDocument/2006/relationships/hyperlink" Target="http://www.casadex.ro/wp-content/uploads/turnul-revolution-panama.jpg" TargetMode="External"/><Relationship Id="rId20" Type="http://schemas.openxmlformats.org/officeDocument/2006/relationships/hyperlink" Target="http://www.casadex.ro/wp-content/uploads/turnul-hadid-milano.jpg" TargetMode="Externa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4.jpeg"/><Relationship Id="rId24" Type="http://schemas.openxmlformats.org/officeDocument/2006/relationships/hyperlink" Target="http://www.casadex.ro/wp-content/uploads/turn-spiralat-mode-gakuen-nagoya.jpg" TargetMode="External"/><Relationship Id="rId5" Type="http://schemas.openxmlformats.org/officeDocument/2006/relationships/hyperlink" Target="http://www.casadex.ro/wp-content/uploads/kuweit-trade-center.jpg" TargetMode="External"/><Relationship Id="rId15" Type="http://schemas.openxmlformats.org/officeDocument/2006/relationships/image" Target="media/image6.jpeg"/><Relationship Id="rId23" Type="http://schemas.openxmlformats.org/officeDocument/2006/relationships/image" Target="media/image10.jpeg"/><Relationship Id="rId10" Type="http://schemas.openxmlformats.org/officeDocument/2006/relationships/hyperlink" Target="http://www.casadex.ro/wp-content/uploads/blocul-turning-torso-malmo-suedia.jpg" TargetMode="External"/><Relationship Id="rId19" Type="http://schemas.openxmlformats.org/officeDocument/2006/relationships/image" Target="media/image8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yperlink" Target="http://www.casadex.ro/wp-content/uploads/turnurile-spiralate-absolute-world-canada.jpg" TargetMode="External"/><Relationship Id="rId22" Type="http://schemas.openxmlformats.org/officeDocument/2006/relationships/hyperlink" Target="http://www.casadex.ro/wp-content/uploads/turnul-opus-hong-kong.jpg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576</Words>
  <Characters>3287</Characters>
  <Application>Microsoft Office Word</Application>
  <DocSecurity>0</DocSecurity>
  <Lines>27</Lines>
  <Paragraphs>7</Paragraphs>
  <ScaleCrop>false</ScaleCrop>
  <Company/>
  <LinksUpToDate>false</LinksUpToDate>
  <CharactersWithSpaces>3856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2017-07-24T08:17:00Z</dcterms:created>
  <dcterms:modified xsi:type="dcterms:W3CDTF">2017-07-24T08:18:00Z</dcterms:modified>
</cp:coreProperties>
</file>